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405101" w:rsidP="00405101" w:rsidRDefault="00405101" w14:paraId="3AD96F4F" w14:textId="77777777">
      <w:pPr>
        <w:pStyle w:val="a3"/>
        <w:rPr>
          <w:color w:val="666666"/>
        </w:rPr>
      </w:pPr>
      <w:bookmarkStart w:name="_ap8hzftnfpyq" w:colFirst="0" w:colLast="0" w:id="0"/>
      <w:bookmarkEnd w:id="0"/>
      <w:r>
        <w:rPr>
          <w:color w:val="666666"/>
        </w:rPr>
        <w:t>Распределение баллов: 35 баллов</w:t>
      </w:r>
    </w:p>
    <w:p w:rsidR="00405101" w:rsidP="00405101" w:rsidRDefault="00405101" w14:paraId="39F8B24C" w14:textId="51452660">
      <w:pPr>
        <w:pStyle w:val="a3"/>
      </w:pPr>
      <w:bookmarkStart w:name="_ycx8gg8kl3e4" w:colFirst="0" w:colLast="0" w:id="1"/>
      <w:bookmarkEnd w:id="1"/>
      <w:r>
        <w:t xml:space="preserve">Название модуля: Соревнования на </w:t>
      </w:r>
      <w:proofErr w:type="spellStart"/>
      <w:r>
        <w:t>Kaggle</w:t>
      </w:r>
      <w:proofErr w:type="spellEnd"/>
      <w:r>
        <w:t xml:space="preserve"> 1</w:t>
      </w:r>
      <w:r w:rsidRPr="00405101">
        <w:t xml:space="preserve">. </w:t>
      </w:r>
      <w:r>
        <w:t>Регрессия</w:t>
      </w:r>
    </w:p>
    <w:p w:rsidR="00405101" w:rsidP="00405101" w:rsidRDefault="00405101" w14:paraId="14DCECC5" w14:textId="77777777">
      <w:pPr>
        <w:rPr>
          <w:sz w:val="20"/>
          <w:highlight w:val="white"/>
        </w:rPr>
      </w:pPr>
    </w:p>
    <w:p w:rsidR="00405101" w:rsidP="00405101" w:rsidRDefault="00405101" w14:paraId="7A740F44" w14:textId="77777777">
      <w:pPr>
        <w:pStyle w:val="1"/>
        <w:rPr>
          <w:color w:val="181818"/>
        </w:rPr>
      </w:pPr>
      <w:bookmarkStart w:name="_vdpr4y9j4i3q" w:colFirst="0" w:colLast="0" w:id="2"/>
      <w:bookmarkEnd w:id="2"/>
      <w:r>
        <w:rPr>
          <w:color w:val="181818"/>
        </w:rPr>
        <w:t xml:space="preserve">Регистрация на </w:t>
      </w:r>
      <w:proofErr w:type="spellStart"/>
      <w:r>
        <w:rPr>
          <w:color w:val="181818"/>
        </w:rPr>
        <w:t>Kaggle</w:t>
      </w:r>
      <w:proofErr w:type="spellEnd"/>
    </w:p>
    <w:p w:rsidR="00405101" w:rsidP="00405101" w:rsidRDefault="00405101" w14:paraId="517A8B67" w14:textId="77777777">
      <w:pPr>
        <w:shd w:val="clear" w:color="auto" w:fill="FFFFFF"/>
        <w:spacing w:before="420" w:after="220" w:line="288" w:lineRule="auto"/>
      </w:pPr>
      <w:r>
        <w:t>РЕГИСТРАЦИЯ НА KAGGLE</w:t>
      </w:r>
    </w:p>
    <w:p w:rsidR="00405101" w:rsidP="00405101" w:rsidRDefault="00405101" w14:paraId="6542D73E" w14:textId="77777777">
      <w:pPr>
        <w:shd w:val="clear" w:color="auto" w:fill="FFFFFF"/>
        <w:spacing w:before="300" w:after="340" w:line="335" w:lineRule="auto"/>
        <w:rPr>
          <w:b/>
          <w:color w:val="313131"/>
          <w:shd w:val="clear" w:color="auto" w:fill="FEFEFE"/>
        </w:rPr>
      </w:pPr>
      <w:r>
        <w:rPr>
          <w:b/>
          <w:color w:val="313131"/>
          <w:shd w:val="clear" w:color="auto" w:fill="FEFEFE"/>
        </w:rPr>
        <w:t xml:space="preserve">Для участия в соревнованиях вам необходимо зарегистрироваться на сайте: </w:t>
      </w:r>
      <w:hyperlink r:id="rId6">
        <w:r>
          <w:rPr>
            <w:b/>
            <w:color w:val="0075B4"/>
            <w:shd w:val="clear" w:color="auto" w:fill="FEFEFE"/>
          </w:rPr>
          <w:t>https://www.kaggle.com</w:t>
        </w:r>
      </w:hyperlink>
      <w:r>
        <w:rPr>
          <w:b/>
          <w:color w:val="313131"/>
          <w:shd w:val="clear" w:color="auto" w:fill="FEFEFE"/>
        </w:rPr>
        <w:t>.</w:t>
      </w:r>
    </w:p>
    <w:p w:rsidR="00405101" w:rsidP="00405101" w:rsidRDefault="00405101" w14:paraId="504843C8" w14:textId="77777777">
      <w:pPr>
        <w:shd w:val="clear" w:color="auto" w:fill="FFFFFF"/>
        <w:spacing w:line="335" w:lineRule="auto"/>
        <w:rPr>
          <w:b/>
          <w:color w:val="222222"/>
          <w:sz w:val="27"/>
          <w:szCs w:val="27"/>
          <w:shd w:val="clear" w:color="auto" w:fill="FEFEFE"/>
        </w:rPr>
      </w:pPr>
      <w:r>
        <w:rPr>
          <w:b/>
          <w:color w:val="222222"/>
          <w:sz w:val="27"/>
          <w:szCs w:val="27"/>
          <w:shd w:val="clear" w:color="auto" w:fill="FEFEFE"/>
        </w:rPr>
        <w:t>Важно, чтобы по имени пользователя вас можно было однозначно определить. Используйте при регистрации своё имя и фамилию.</w:t>
      </w:r>
    </w:p>
    <w:p w:rsidR="00405101" w:rsidP="00405101" w:rsidRDefault="00405101" w14:paraId="7F5D3CD3" w14:textId="77777777">
      <w:pPr>
        <w:shd w:val="clear" w:color="auto" w:fill="FFFFFF"/>
        <w:spacing w:before="300" w:after="340" w:line="384" w:lineRule="auto"/>
        <w:rPr>
          <w:b/>
          <w:color w:val="313131"/>
          <w:shd w:val="clear" w:color="auto" w:fill="FEFEFE"/>
        </w:rPr>
      </w:pPr>
      <w:r>
        <w:rPr>
          <w:b/>
          <w:color w:val="313131"/>
          <w:shd w:val="clear" w:color="auto" w:fill="FEFEFE"/>
        </w:rPr>
        <w:t xml:space="preserve">Если у вас возникнут проблемы с верификацией телефона на </w:t>
      </w:r>
      <w:proofErr w:type="spellStart"/>
      <w:r>
        <w:rPr>
          <w:b/>
          <w:color w:val="313131"/>
          <w:shd w:val="clear" w:color="auto" w:fill="FEFEFE"/>
        </w:rPr>
        <w:t>Kaggle</w:t>
      </w:r>
      <w:proofErr w:type="spellEnd"/>
      <w:r>
        <w:rPr>
          <w:b/>
          <w:color w:val="313131"/>
          <w:shd w:val="clear" w:color="auto" w:fill="FEFEFE"/>
        </w:rPr>
        <w:t>, попробуйте вводить телефон в формате 79xxxxxxxxx (даже несмотря на то, что код страны уже введён).</w:t>
      </w:r>
    </w:p>
    <w:p w:rsidR="00405101" w:rsidP="00405101" w:rsidRDefault="00405101" w14:paraId="36F35D72" w14:textId="77777777">
      <w:pPr>
        <w:shd w:val="clear" w:color="auto" w:fill="FFFFFF"/>
        <w:spacing w:before="300" w:after="340" w:line="335" w:lineRule="auto"/>
        <w:rPr>
          <w:b/>
          <w:color w:val="313131"/>
          <w:shd w:val="clear" w:color="auto" w:fill="FEFEFE"/>
        </w:rPr>
      </w:pPr>
      <w:r>
        <w:rPr>
          <w:b/>
          <w:color w:val="313131"/>
          <w:shd w:val="clear" w:color="auto" w:fill="FEFEFE"/>
        </w:rPr>
        <w:t xml:space="preserve">Если данный способ не поможет — напишите в тех. поддержку: </w:t>
      </w:r>
      <w:hyperlink w:anchor="/account/activate/phone" r:id="rId7">
        <w:r>
          <w:rPr>
            <w:b/>
            <w:color w:val="0075B4"/>
            <w:shd w:val="clear" w:color="auto" w:fill="FEFEFE"/>
          </w:rPr>
          <w:t>https://www.kaggle.com/contact#/account/activate/phone</w:t>
        </w:r>
      </w:hyperlink>
      <w:r>
        <w:rPr>
          <w:b/>
          <w:color w:val="313131"/>
          <w:shd w:val="clear" w:color="auto" w:fill="FEFEFE"/>
        </w:rPr>
        <w:t>. Опыт показывает, что после 1–2 обращений в тех. поддержку аккаунт верифицируется.</w:t>
      </w:r>
    </w:p>
    <w:p w:rsidR="00405101" w:rsidP="00405101" w:rsidRDefault="00405101" w14:paraId="31549C62" w14:textId="77777777">
      <w:pPr>
        <w:shd w:val="clear" w:color="auto" w:fill="FFFFFF"/>
        <w:spacing w:before="300" w:after="340" w:line="384" w:lineRule="auto"/>
        <w:rPr>
          <w:b/>
          <w:color w:val="313131"/>
          <w:shd w:val="clear" w:color="auto" w:fill="FEFEFE"/>
        </w:rPr>
      </w:pPr>
      <w:r>
        <w:rPr>
          <w:b/>
          <w:color w:val="313131"/>
          <w:shd w:val="clear" w:color="auto" w:fill="FEFEFE"/>
        </w:rPr>
        <w:t>Удачи в соревнованиях!</w:t>
      </w:r>
    </w:p>
    <w:p w:rsidR="00405101" w:rsidP="00405101" w:rsidRDefault="00405101" w14:paraId="16001766" w14:textId="77777777">
      <w:pPr>
        <w:pStyle w:val="1"/>
      </w:pPr>
      <w:bookmarkStart w:name="_pgorf22l7ji" w:colFirst="0" w:colLast="0" w:id="3"/>
      <w:bookmarkEnd w:id="3"/>
      <w:r>
        <w:t>Соревнование № 1. Регрессия</w:t>
      </w:r>
    </w:p>
    <w:p w:rsidR="00405101" w:rsidP="00405101" w:rsidRDefault="00405101" w14:paraId="1C8E5596" w14:textId="77777777">
      <w:pPr>
        <w:shd w:val="clear" w:color="auto" w:fill="FFFFFF"/>
        <w:spacing w:before="440" w:after="440" w:line="288" w:lineRule="auto"/>
      </w:pPr>
      <w:r>
        <w:t>СОРЕВНОВАНИЕ № 1</w:t>
      </w:r>
    </w:p>
    <w:p w:rsidR="00405101" w:rsidP="00405101" w:rsidRDefault="00405101" w14:paraId="1B761171" w14:textId="77777777">
      <w:pPr>
        <w:shd w:val="clear" w:color="auto" w:fill="FFFFFF"/>
        <w:spacing w:before="300" w:after="560" w:line="384" w:lineRule="auto"/>
        <w:rPr>
          <w:b/>
          <w:color w:val="313131"/>
          <w:sz w:val="24"/>
          <w:szCs w:val="24"/>
          <w:shd w:val="clear" w:color="auto" w:fill="FEFEFE"/>
        </w:rPr>
      </w:pPr>
      <w:r>
        <w:rPr>
          <w:b/>
          <w:color w:val="313131"/>
          <w:sz w:val="24"/>
          <w:szCs w:val="24"/>
          <w:shd w:val="clear" w:color="auto" w:fill="FEFEFE"/>
        </w:rPr>
        <w:t xml:space="preserve">В этом соревновании вам предстоит показать навыки </w:t>
      </w:r>
      <w:ins w:author="ai@day-ural.ru" w:date="2024-02-14T20:14:00Z" w:id="4">
        <w:r>
          <w:rPr>
            <w:b/>
            <w:color w:val="313131"/>
            <w:sz w:val="24"/>
            <w:szCs w:val="24"/>
            <w:shd w:val="clear" w:color="auto" w:fill="FEFEFE"/>
          </w:rPr>
          <w:t>обучения моделей</w:t>
        </w:r>
        <w:del w:author="ai@day-ural.ru" w:date="2024-02-14T20:14:00Z" w:id="5">
          <w:r>
            <w:rPr>
              <w:b/>
              <w:color w:val="313131"/>
              <w:sz w:val="24"/>
              <w:szCs w:val="24"/>
              <w:shd w:val="clear" w:color="auto" w:fill="FEFEFE"/>
            </w:rPr>
            <w:delText>обучения</w:delText>
          </w:r>
        </w:del>
      </w:ins>
      <w:del w:author="ai@day-ural.ru" w:date="2024-02-14T20:14:00Z" w:id="6">
        <w:r>
          <w:rPr>
            <w:b/>
            <w:color w:val="313131"/>
            <w:sz w:val="24"/>
            <w:szCs w:val="24"/>
            <w:shd w:val="clear" w:color="auto" w:fill="FEFEFE"/>
          </w:rPr>
          <w:delText>владения модел</w:delText>
        </w:r>
      </w:del>
      <w:ins w:author="ai@day-ural.ru" w:date="2024-02-14T20:14:00Z" w:id="7">
        <w:del w:author="ai@day-ural.ru" w:date="2024-02-14T20:14:00Z" w:id="8">
          <w:r>
            <w:rPr>
              <w:b/>
              <w:color w:val="313131"/>
              <w:sz w:val="24"/>
              <w:szCs w:val="24"/>
              <w:shd w:val="clear" w:color="auto" w:fill="FEFEFE"/>
            </w:rPr>
            <w:delText>ей</w:delText>
          </w:r>
        </w:del>
      </w:ins>
      <w:del w:author="ai@day-ural.ru" w:date="2024-02-14T20:14:00Z" w:id="9">
        <w:r>
          <w:rPr>
            <w:b/>
            <w:color w:val="313131"/>
            <w:sz w:val="24"/>
            <w:szCs w:val="24"/>
            <w:shd w:val="clear" w:color="auto" w:fill="FEFEFE"/>
          </w:rPr>
          <w:delText>ями</w:delText>
        </w:r>
      </w:del>
      <w:r>
        <w:rPr>
          <w:b/>
          <w:color w:val="313131"/>
          <w:sz w:val="24"/>
          <w:szCs w:val="24"/>
          <w:shd w:val="clear" w:color="auto" w:fill="FEFEFE"/>
        </w:rPr>
        <w:t xml:space="preserve"> машинного обучения для регрессии.</w:t>
      </w:r>
      <w:ins w:author="ai@day-ural.ru" w:date="2024-02-14T20:14:00Z" w:id="10">
        <w:r>
          <w:rPr>
            <w:b/>
            <w:color w:val="313131"/>
            <w:sz w:val="24"/>
            <w:szCs w:val="24"/>
            <w:shd w:val="clear" w:color="auto" w:fill="FEFEFE"/>
          </w:rPr>
          <w:t xml:space="preserve"> Для успешного прохождения соревнования вам также придется генерировать признаки для модели.</w:t>
        </w:r>
      </w:ins>
    </w:p>
    <w:p w:rsidR="00405101" w:rsidP="00405101" w:rsidRDefault="00405101" w14:paraId="1B87ED80" w14:textId="77777777">
      <w:pPr>
        <w:shd w:val="clear" w:color="auto" w:fill="FFFFFF"/>
        <w:spacing w:before="300" w:after="560" w:line="384" w:lineRule="auto"/>
        <w:rPr>
          <w:b/>
          <w:color w:val="313131"/>
          <w:sz w:val="24"/>
          <w:szCs w:val="24"/>
          <w:shd w:val="clear" w:color="auto" w:fill="FEFEFE"/>
        </w:rPr>
      </w:pPr>
      <w:r>
        <w:rPr>
          <w:b/>
          <w:color w:val="313131"/>
          <w:sz w:val="24"/>
          <w:szCs w:val="24"/>
          <w:shd w:val="clear" w:color="auto" w:fill="FEFEFE"/>
        </w:rPr>
        <w:lastRenderedPageBreak/>
        <w:t xml:space="preserve">Для участия в соревновании вам необходимо: </w:t>
      </w:r>
    </w:p>
    <w:p w:rsidR="00405101" w:rsidP="00405101" w:rsidRDefault="00405101" w14:paraId="48AF0BFC" w14:textId="77777777">
      <w:pPr>
        <w:numPr>
          <w:ilvl w:val="0"/>
          <w:numId w:val="4"/>
        </w:numPr>
        <w:spacing w:before="280" w:line="335" w:lineRule="auto"/>
        <w:ind w:left="1180"/>
        <w:rPr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Пройти по ссылке на </w:t>
      </w:r>
      <w:del w:author="ai@day-ural.ru" w:date="2024-02-14T18:38:00Z" w:id="11">
        <w:r>
          <w:fldChar w:fldCharType="begin"/>
        </w:r>
        <w:r>
          <w:delInstrText>HYPERLINK "https://www.kaggle.com/t/7beafeefa687480c981d00852e63b3ab"</w:delInstrText>
        </w:r>
        <w:r>
          <w:fldChar w:fldCharType="separate"/>
        </w:r>
        <w:r>
          <w:rPr>
            <w:rFonts w:ascii="Roboto" w:hAnsi="Roboto" w:eastAsia="Roboto" w:cs="Roboto"/>
            <w:b/>
            <w:color w:val="0075B4"/>
            <w:sz w:val="27"/>
            <w:szCs w:val="27"/>
            <w:shd w:val="clear" w:color="auto" w:fill="FEFEFE"/>
          </w:rPr>
          <w:delText>с</w:delText>
        </w:r>
        <w:r>
          <w:fldChar w:fldCharType="end"/>
        </w:r>
        <w:commentRangeStart w:id="12"/>
        <w:r>
          <w:fldChar w:fldCharType="begin"/>
        </w:r>
        <w:r>
          <w:delInstrText>HYPERLINK "https://www.kaggle.com/t/7beafeefa687480c981d00852e63b3ab"</w:delInstrText>
        </w:r>
        <w:r>
          <w:fldChar w:fldCharType="separate"/>
        </w:r>
        <w:r>
          <w:rPr>
            <w:rFonts w:ascii="Roboto" w:hAnsi="Roboto" w:eastAsia="Roboto" w:cs="Roboto"/>
            <w:b/>
            <w:color w:val="0075B4"/>
            <w:sz w:val="27"/>
            <w:szCs w:val="27"/>
            <w:shd w:val="clear" w:color="auto" w:fill="FEFEFE"/>
          </w:rPr>
          <w:delText>оревнование</w:delText>
        </w:r>
        <w:r>
          <w:fldChar w:fldCharType="end"/>
        </w:r>
      </w:del>
      <w:ins w:author="ai@day-ural.ru" w:date="2024-02-14T18:38:00Z" w:id="13">
        <w:commentRangeEnd w:id="12"/>
        <w:r>
          <w:commentReference w:id="12"/>
        </w:r>
        <w:r>
          <w:fldChar w:fldCharType="begin"/>
        </w:r>
        <w:r>
          <w:instrText>HYPERLINK "https://www.kaggle.com/t/46230b18e5774be0ab2af7f7fd16f16a"</w:instrText>
        </w:r>
        <w:r>
          <w:fldChar w:fldCharType="separate"/>
        </w:r>
        <w:r>
          <w:rPr>
            <w:rFonts w:ascii="Roboto" w:hAnsi="Roboto" w:eastAsia="Roboto" w:cs="Roboto"/>
            <w:b/>
            <w:color w:val="1155CC"/>
            <w:sz w:val="27"/>
            <w:szCs w:val="27"/>
            <w:u w:val="single"/>
            <w:shd w:val="clear" w:color="auto" w:fill="FEFEFE"/>
          </w:rPr>
          <w:t>с</w:t>
        </w:r>
        <w:r>
          <w:fldChar w:fldCharType="end"/>
        </w:r>
        <w:r>
          <w:fldChar w:fldCharType="begin"/>
        </w:r>
        <w:r>
          <w:instrText>HYPERLINK "https://www.kaggle.com/t/46230b18e5774be0ab2af7f7fd16f16a"</w:instrText>
        </w:r>
        <w:r>
          <w:fldChar w:fldCharType="separate"/>
        </w:r>
        <w:r>
          <w:rPr>
            <w:rFonts w:ascii="Roboto" w:hAnsi="Roboto" w:eastAsia="Roboto" w:cs="Roboto"/>
            <w:b/>
            <w:color w:val="1155CC"/>
            <w:sz w:val="27"/>
            <w:szCs w:val="27"/>
            <w:u w:val="single"/>
            <w:shd w:val="clear" w:color="auto" w:fill="FEFEFE"/>
          </w:rPr>
          <w:t>оревнование</w:t>
        </w:r>
        <w:r>
          <w:fldChar w:fldCharType="end"/>
        </w:r>
      </w:ins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.</w:t>
      </w:r>
    </w:p>
    <w:p w:rsidR="00405101" w:rsidP="00405101" w:rsidRDefault="00405101" w14:paraId="7E6B9D22" w14:textId="77777777">
      <w:pPr>
        <w:numPr>
          <w:ilvl w:val="0"/>
          <w:numId w:val="4"/>
        </w:numPr>
        <w:spacing w:line="335" w:lineRule="auto"/>
        <w:ind w:left="1180"/>
        <w:rPr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Ознакомиться с описанием соревнования (нажать «Участвовать в соревновании»).</w:t>
      </w:r>
    </w:p>
    <w:p w:rsidR="00405101" w:rsidP="00405101" w:rsidRDefault="00405101" w14:paraId="01781259" w14:textId="2DA3CE8F">
      <w:pPr>
        <w:numPr>
          <w:ilvl w:val="0"/>
          <w:numId w:val="4"/>
        </w:numPr>
        <w:spacing w:line="335" w:lineRule="auto"/>
        <w:ind w:left="1180"/>
        <w:rPr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Ознакомиться с содержанием </w:t>
      </w:r>
      <w:hyperlink w:history="1" r:id="rId11">
        <w:r w:rsidRPr="00775D7C">
          <w:rPr>
            <w:rStyle w:val="a5"/>
            <w:rFonts w:ascii="Roboto" w:hAnsi="Roboto" w:eastAsia="Roboto" w:cs="Roboto"/>
            <w:b/>
            <w:sz w:val="27"/>
            <w:szCs w:val="27"/>
            <w:shd w:val="clear" w:color="auto" w:fill="FEFEFE"/>
          </w:rPr>
          <w:t>блокнота</w:t>
        </w:r>
      </w:hyperlink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для знакомства с </w:t>
      </w:r>
      <w:ins w:author="ai@day-ural.ru" w:date="2024-02-14T19:37:00Z" w:id="14">
        <w:r>
          <w:fldChar w:fldCharType="begin"/>
        </w:r>
        <w:r>
          <w:instrText>HYPERLINK "https://colab.research.google.com/drive/1NrjLYISj81ZSvXQnNibpsRsS3YaI7I3n?usp=sharing"</w:instrText>
        </w:r>
        <w:r>
          <w:fldChar w:fldCharType="separate"/>
        </w:r>
        <w:proofErr w:type="spellStart"/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Kaggle</w:t>
        </w:r>
        <w:proofErr w:type="spellEnd"/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 API, </w:t>
        </w:r>
        <w:proofErr w:type="spellStart"/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Join</w:t>
        </w:r>
        <w:proofErr w:type="spellEnd"/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, </w:t>
        </w:r>
        <w:proofErr w:type="spellStart"/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Pipeline</w:t>
        </w:r>
        <w:proofErr w:type="spellEnd"/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 для предварительной обработки</w:t>
        </w:r>
        <w:r>
          <w:fldChar w:fldCharType="end"/>
        </w:r>
      </w:ins>
      <w:del w:author="ai@day-ural.ru" w:date="2024-02-14T19:37:00Z" w:id="15">
        <w:r>
          <w:fldChar w:fldCharType="begin"/>
        </w:r>
        <w:r>
          <w:delInstrText>HYPERLINK "https://colab.research.google.com/drive/1NrjLYISj81ZSvXQnNibpsRsS3YaI7I3n?usp=sharing"</w:delInstrText>
        </w:r>
        <w:r>
          <w:fldChar w:fldCharType="separate"/>
        </w:r>
        <w:r>
          <w:rPr>
            <w:rFonts w:ascii="Roboto" w:hAnsi="Roboto" w:eastAsia="Roboto" w:cs="Roboto"/>
            <w:b/>
            <w:color w:val="0075B4"/>
            <w:sz w:val="27"/>
            <w:szCs w:val="27"/>
            <w:shd w:val="clear" w:color="auto" w:fill="FEFEFE"/>
          </w:rPr>
          <w:delText>Kaggle API, SQL-like Join, Pipeline для предварительной обработки</w:delText>
        </w:r>
        <w:r>
          <w:fldChar w:fldCharType="end"/>
        </w:r>
      </w:del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. Рекомендуется хотя бы один раз полностью пройтись по блокноту и загрузить базовое решение на платформу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Kaggle</w:t>
      </w:r>
      <w:proofErr w:type="spellEnd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.</w:t>
      </w:r>
    </w:p>
    <w:p w:rsidR="00405101" w:rsidP="00405101" w:rsidRDefault="00405101" w14:paraId="76649082" w14:textId="77777777">
      <w:pPr>
        <w:numPr>
          <w:ilvl w:val="0"/>
          <w:numId w:val="4"/>
        </w:numPr>
        <w:spacing w:line="335" w:lineRule="auto"/>
        <w:ind w:left="1180"/>
        <w:rPr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Обучить модель машинного обучения:</w:t>
      </w:r>
    </w:p>
    <w:p w:rsidR="00405101" w:rsidP="00405101" w:rsidRDefault="00405101" w14:paraId="0B08C391" w14:textId="77777777">
      <w:pPr>
        <w:numPr>
          <w:ilvl w:val="1"/>
          <w:numId w:val="4"/>
        </w:numPr>
        <w:spacing w:line="335" w:lineRule="auto"/>
        <w:rPr>
          <w:rFonts w:ascii="Roboto" w:hAnsi="Roboto" w:eastAsia="Roboto" w:cs="Roboto"/>
          <w:b/>
          <w:sz w:val="27"/>
          <w:szCs w:val="27"/>
          <w:shd w:val="clear" w:color="auto" w:fill="FEFEFE"/>
        </w:rPr>
      </w:pPr>
      <w:del w:author="ai@day-ural.ru" w:date="2024-02-14T19:37:00Z" w:id="16">
        <w:r>
          <w:fldChar w:fldCharType="begin"/>
        </w:r>
        <w:r>
          <w:delInstrText>HYPERLINK "https://colab.research.google.com/drive/1aNoOUeN06Y-iK9F7cy8WtRo_1lg0gAS5#scrollTo=0mqX_ucoQsJ_"</w:delInstrText>
        </w:r>
        <w:r>
          <w:fldChar w:fldCharType="separate"/>
        </w:r>
        <w:r>
          <w:rPr>
            <w:rFonts w:ascii="Roboto" w:hAnsi="Roboto" w:eastAsia="Roboto" w:cs="Roboto"/>
            <w:b/>
            <w:color w:val="0075B4"/>
            <w:sz w:val="27"/>
            <w:szCs w:val="27"/>
            <w:shd w:val="clear" w:color="auto" w:fill="FEFEFE"/>
          </w:rPr>
          <w:delText>Загрузить данные соревнования</w:delText>
        </w:r>
        <w:r>
          <w:fldChar w:fldCharType="end"/>
        </w:r>
      </w:del>
      <w:ins w:author="ai@day-ural.ru" w:date="2024-02-14T19:37:00Z" w:id="17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Загрузить данные соревнования</w:t>
        </w:r>
      </w:ins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(через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Kaggle</w:t>
      </w:r>
      <w:proofErr w:type="spellEnd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API</w:t>
      </w:r>
      <w:ins w:author="ai@day-ural.ru" w:date="2024-02-14T19:37:00Z" w:id="18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, как показано в блокноте примере</w:t>
        </w:r>
      </w:ins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или «скачав» их из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Kaggle</w:t>
      </w:r>
      <w:proofErr w:type="spellEnd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с дальнейшей загрузкой в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Colab</w:t>
      </w:r>
      <w:proofErr w:type="spellEnd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Research, что не рекомендуется).</w:t>
      </w:r>
    </w:p>
    <w:p w:rsidR="00405101" w:rsidP="488F2426" w:rsidRDefault="00405101" w14:paraId="6A4345C0" w14:textId="49E54773">
      <w:pPr>
        <w:numPr>
          <w:ilvl w:val="1"/>
          <w:numId w:val="4"/>
        </w:numPr>
        <w:spacing w:after="700" w:line="335" w:lineRule="auto"/>
        <w:rPr>
          <w:rFonts w:ascii="Roboto" w:hAnsi="Roboto" w:eastAsia="Roboto" w:cs="Roboto"/>
          <w:b w:val="1"/>
          <w:bCs w:val="1"/>
          <w:sz w:val="27"/>
          <w:szCs w:val="27"/>
          <w:shd w:val="clear" w:color="auto" w:fill="FEFEFE"/>
        </w:rPr>
      </w:pPr>
      <w:r w:rsidRPr="488F2426" w:rsidR="00405101">
        <w:rPr>
          <w:rFonts w:ascii="Roboto" w:hAnsi="Roboto" w:eastAsia="Roboto" w:cs="Roboto"/>
          <w:b w:val="1"/>
          <w:bCs w:val="1"/>
          <w:color w:val="313131"/>
          <w:sz w:val="27"/>
          <w:szCs w:val="27"/>
          <w:shd w:val="clear" w:color="auto" w:fill="FEFEFE"/>
        </w:rPr>
        <w:t xml:space="preserve">Выполнить предварительный анализ данных </w:t>
      </w:r>
      <w:r w:rsidRPr="488F2426" w:rsidR="145BAFB7">
        <w:rPr>
          <w:rFonts w:ascii="Roboto" w:hAnsi="Roboto" w:eastAsia="Roboto" w:cs="Roboto"/>
          <w:b w:val="1"/>
          <w:bCs w:val="1"/>
          <w:color w:val="313131"/>
          <w:sz w:val="27"/>
          <w:szCs w:val="27"/>
          <w:shd w:val="clear" w:color="auto" w:fill="FEFEFE"/>
        </w:rPr>
        <w:t>(</w:t>
      </w:r>
      <w:r w:rsidRPr="488F2426" w:rsidR="145BAFB7">
        <w:rPr>
          <w:rFonts w:ascii="Roboto" w:hAnsi="Roboto" w:eastAsia="Roboto" w:cs="Roboto"/>
          <w:b w:val="1"/>
          <w:bCs w:val="1"/>
          <w:color w:val="313131"/>
          <w:sz w:val="27"/>
          <w:szCs w:val="27"/>
          <w:shd w:val="clear" w:color="auto" w:fill="FEFEFE"/>
        </w:rPr>
        <w:t>напомним,</w:t>
      </w:r>
      <w:ins w:author="ai@day-ural.ru" w:date="2024-02-14T19:42:00Z" w:id="341553079">
        <w:r w:rsidRPr="488F2426" w:rsidR="00405101">
          <w:rPr>
            <w:rFonts w:ascii="Roboto" w:hAnsi="Roboto" w:eastAsia="Roboto" w:cs="Roboto"/>
            <w:b w:val="1"/>
            <w:bCs w:val="1"/>
            <w:color w:val="313131"/>
            <w:sz w:val="27"/>
            <w:szCs w:val="27"/>
          </w:rPr>
          <w:t xml:space="preserve"> что подобное вы выполняли в рамках </w:t>
        </w:r>
        <w:r>
          <w:fldChar w:fldCharType="begin"/>
        </w:r>
        <w:r>
          <w:instrText xml:space="preserve">HYPERLINK "https://apps.skillfactory.ru/learning/course/course-v1:Skillfactory+URFUML2023+SEP2023/block-v1:Skillfactory+URFUML2023+SEP2023+type@sequential+block@4d952a3ad913418eb1e71373aa4c54a9/block-v1:Skillfactory+URFUML2023+SEP2023+type@vertical+block@de98e0c578044022badc0747bd026709"</w:instrText>
        </w:r>
        <w:r>
          <w:fldChar w:fldCharType="separate"/>
        </w:r>
        <w:r w:rsidRPr="488F2426" w:rsidR="00405101">
          <w:rPr>
            <w:rFonts w:ascii="Roboto" w:hAnsi="Roboto" w:eastAsia="Roboto" w:cs="Roboto"/>
            <w:b w:val="1"/>
            <w:bCs w:val="1"/>
            <w:color w:val="313131"/>
            <w:sz w:val="27"/>
            <w:szCs w:val="27"/>
          </w:rPr>
          <w:t>первого практического задания в 1 семестре</w:t>
        </w:r>
        <w:r>
          <w:fldChar w:fldCharType="end"/>
        </w:r>
        <w:r w:rsidRPr="488F2426" w:rsidR="00405101">
          <w:rPr>
            <w:rFonts w:ascii="Roboto" w:hAnsi="Roboto" w:eastAsia="Roboto" w:cs="Roboto"/>
            <w:b w:val="1"/>
            <w:bCs w:val="1"/>
            <w:color w:val="313131"/>
            <w:sz w:val="27"/>
            <w:szCs w:val="27"/>
          </w:rPr>
          <w:t xml:space="preserve">) </w:t>
        </w:r>
      </w:ins>
      <w:del w:author="ai@day-ural.ru" w:date="2024-02-14T19:42:00Z" w:id="887696242">
        <w:r w:rsidRPr="488F2426" w:rsidDel="00405101">
          <w:rPr>
            <w:rFonts w:ascii="Roboto" w:hAnsi="Roboto" w:eastAsia="Roboto" w:cs="Roboto"/>
            <w:b w:val="1"/>
            <w:bCs w:val="1"/>
            <w:color w:val="313131"/>
            <w:sz w:val="27"/>
            <w:szCs w:val="27"/>
          </w:rPr>
          <w:delText xml:space="preserve">как это делалось </w:delText>
        </w:r>
        <w:r>
          <w:fldChar w:fldCharType="begin"/>
        </w:r>
        <w:r>
          <w:delInstrText xml:space="preserve">HYPERLINK "https://colab.research.google.com/drive/1ZvcWGTGUWbzqhZ1cbNwq4LgztayuScxc?usp=sharing"</w:delInstrText>
        </w:r>
        <w:r>
          <w:fldChar w:fldCharType="separate"/>
        </w:r>
        <w:r w:rsidRPr="488F2426" w:rsidDel="00405101">
          <w:rPr>
            <w:rFonts w:ascii="Roboto" w:hAnsi="Roboto" w:eastAsia="Roboto" w:cs="Roboto"/>
            <w:b w:val="1"/>
            <w:bCs w:val="1"/>
            <w:color w:val="0075B4"/>
            <w:sz w:val="27"/>
            <w:szCs w:val="27"/>
          </w:rPr>
          <w:delText>в блокноте Неделя 2</w:delText>
        </w:r>
        <w:r>
          <w:fldChar w:fldCharType="end"/>
        </w:r>
        <w:r w:rsidRPr="488F2426" w:rsidDel="00405101">
          <w:rPr>
            <w:rFonts w:ascii="Roboto" w:hAnsi="Roboto" w:eastAsia="Roboto" w:cs="Roboto"/>
            <w:b w:val="1"/>
            <w:bCs w:val="1"/>
            <w:color w:val="313131"/>
            <w:sz w:val="27"/>
            <w:szCs w:val="27"/>
          </w:rPr>
          <w:delText>)</w:delText>
        </w:r>
      </w:del>
      <w:r w:rsidRPr="488F2426" w:rsidR="00405101">
        <w:rPr>
          <w:rFonts w:ascii="Roboto" w:hAnsi="Roboto" w:eastAsia="Roboto" w:cs="Roboto"/>
          <w:b w:val="1"/>
          <w:bCs w:val="1"/>
          <w:color w:val="313131"/>
          <w:sz w:val="27"/>
          <w:szCs w:val="27"/>
          <w:shd w:val="clear" w:color="auto" w:fill="FEFEFE"/>
        </w:rPr>
        <w:t xml:space="preserve">. </w:t>
      </w:r>
    </w:p>
    <w:p w:rsidR="00405101" w:rsidP="00405101" w:rsidRDefault="00405101" w14:paraId="31D7B9CE" w14:textId="77777777">
      <w:pPr>
        <w:shd w:val="clear" w:color="auto" w:fill="FFFFFF"/>
        <w:spacing w:before="300" w:after="560" w:line="335" w:lineRule="auto"/>
        <w:rPr>
          <w:b/>
          <w:color w:val="313131"/>
          <w:sz w:val="24"/>
          <w:szCs w:val="24"/>
          <w:shd w:val="clear" w:color="auto" w:fill="FEFEFE"/>
        </w:rPr>
      </w:pPr>
      <w:r>
        <w:rPr>
          <w:b/>
          <w:color w:val="313131"/>
          <w:sz w:val="24"/>
          <w:szCs w:val="24"/>
          <w:shd w:val="clear" w:color="auto" w:fill="FEFEFE"/>
        </w:rPr>
        <w:t xml:space="preserve">Ожидается, что вы не сразу начнёте крутить </w:t>
      </w:r>
      <w:proofErr w:type="spellStart"/>
      <w:r>
        <w:rPr>
          <w:b/>
          <w:color w:val="313131"/>
          <w:sz w:val="24"/>
          <w:szCs w:val="24"/>
          <w:shd w:val="clear" w:color="auto" w:fill="FEFEFE"/>
        </w:rPr>
        <w:t>fit-predict</w:t>
      </w:r>
      <w:proofErr w:type="spellEnd"/>
      <w:r>
        <w:rPr>
          <w:b/>
          <w:color w:val="313131"/>
          <w:sz w:val="24"/>
          <w:szCs w:val="24"/>
          <w:shd w:val="clear" w:color="auto" w:fill="FEFEFE"/>
        </w:rPr>
        <w:t xml:space="preserve"> </w:t>
      </w:r>
      <w:del w:author="ai@day-ural.ru" w:date="2024-02-14T19:43:00Z" w:id="21">
        <w:r>
          <w:rPr>
            <w:b/>
            <w:color w:val="313131"/>
            <w:sz w:val="24"/>
            <w:szCs w:val="24"/>
            <w:shd w:val="clear" w:color="auto" w:fill="FEFEFE"/>
          </w:rPr>
          <w:delText>(для регрессии это не нужно)</w:delText>
        </w:r>
      </w:del>
      <w:r>
        <w:rPr>
          <w:b/>
          <w:color w:val="313131"/>
          <w:sz w:val="24"/>
          <w:szCs w:val="24"/>
          <w:shd w:val="clear" w:color="auto" w:fill="FEFEFE"/>
        </w:rPr>
        <w:t xml:space="preserve">, а выполните предварительный анализ. </w:t>
      </w:r>
      <w:ins w:author="ai@day-ural.ru" w:date="2024-02-14T19:59:00Z" w:id="22">
        <w:r>
          <w:rPr>
            <w:b/>
            <w:color w:val="313131"/>
            <w:sz w:val="24"/>
            <w:szCs w:val="24"/>
            <w:shd w:val="clear" w:color="auto" w:fill="FEFEFE"/>
          </w:rPr>
          <w:t xml:space="preserve">Работа включает в себя визуализацию данных и их предварительный статистический анализ (в том числе агрегацию для проверки начальных гипотез), расчёт корреляции признаков с целевой переменной (т.к. сравнение </w:t>
        </w:r>
        <w:proofErr w:type="spellStart"/>
        <w:r>
          <w:rPr>
            <w:b/>
            <w:color w:val="313131"/>
            <w:sz w:val="24"/>
            <w:szCs w:val="24"/>
            <w:shd w:val="clear" w:color="auto" w:fill="FEFEFE"/>
          </w:rPr>
          <w:t>мультиколлинеарности</w:t>
        </w:r>
        <w:proofErr w:type="spellEnd"/>
        <w:r>
          <w:rPr>
            <w:b/>
            <w:color w:val="313131"/>
            <w:sz w:val="24"/>
            <w:szCs w:val="24"/>
            <w:shd w:val="clear" w:color="auto" w:fill="FEFEFE"/>
          </w:rPr>
          <w:t xml:space="preserve"> важно для задачи регрессии), а также предварительную обработку данных.</w:t>
        </w:r>
      </w:ins>
      <w:del w:author="ai@day-ural.ru" w:date="2024-02-14T19:59:00Z" w:id="23">
        <w:r>
          <w:rPr>
            <w:b/>
            <w:color w:val="313131"/>
            <w:sz w:val="24"/>
            <w:szCs w:val="24"/>
            <w:shd w:val="clear" w:color="auto" w:fill="FEFEFE"/>
          </w:rPr>
          <w:delText>Работа включает в себя визуализацию данных и предварительный статистический анализ данных (в том числе агрегацию данных для начальных гипотез), корреляцию признаков с целевой переменной (потому что это задача регрессии), а также предварительную обработку данных</w:delText>
        </w:r>
      </w:del>
      <w:r>
        <w:rPr>
          <w:b/>
          <w:color w:val="313131"/>
          <w:sz w:val="24"/>
          <w:szCs w:val="24"/>
          <w:shd w:val="clear" w:color="auto" w:fill="FEFEFE"/>
        </w:rPr>
        <w:t xml:space="preserve">.  </w:t>
      </w:r>
      <w:ins w:author="ai@day-ural.ru" w:date="2024-02-14T19:44:00Z" w:id="24">
        <w:r>
          <w:rPr>
            <w:b/>
            <w:color w:val="313131"/>
            <w:sz w:val="24"/>
            <w:szCs w:val="24"/>
            <w:shd w:val="clear" w:color="auto" w:fill="FEFEFE"/>
          </w:rPr>
          <w:t>Для визуализации данных не забудьте присоединить (</w:t>
        </w:r>
        <w:proofErr w:type="spellStart"/>
        <w:r>
          <w:rPr>
            <w:b/>
            <w:color w:val="313131"/>
            <w:sz w:val="24"/>
            <w:szCs w:val="24"/>
            <w:shd w:val="clear" w:color="auto" w:fill="FEFEFE"/>
          </w:rPr>
          <w:t>Join</w:t>
        </w:r>
        <w:proofErr w:type="spellEnd"/>
        <w:r>
          <w:rPr>
            <w:b/>
            <w:color w:val="313131"/>
            <w:sz w:val="24"/>
            <w:szCs w:val="24"/>
            <w:shd w:val="clear" w:color="auto" w:fill="FEFEFE"/>
          </w:rPr>
          <w:t xml:space="preserve">) целевую переменную к столбцу с признаками, чтобы у вас была возможность увидеть потенциальную со-зависимость целевой переменной и признаков. </w:t>
        </w:r>
      </w:ins>
    </w:p>
    <w:p w:rsidR="00405101" w:rsidP="00405101" w:rsidRDefault="00405101" w14:paraId="3BFFF29F" w14:textId="77777777">
      <w:pPr>
        <w:shd w:val="clear" w:color="auto" w:fill="FFFFFF"/>
        <w:spacing w:before="300" w:after="560" w:line="384" w:lineRule="auto"/>
        <w:rPr>
          <w:b/>
          <w:color w:val="313131"/>
          <w:sz w:val="24"/>
          <w:szCs w:val="24"/>
          <w:shd w:val="clear" w:color="auto" w:fill="FEFEFE"/>
        </w:rPr>
      </w:pPr>
      <w:r>
        <w:rPr>
          <w:b/>
          <w:color w:val="313131"/>
          <w:sz w:val="24"/>
          <w:szCs w:val="24"/>
          <w:shd w:val="clear" w:color="auto" w:fill="FEFEFE"/>
        </w:rPr>
        <w:lastRenderedPageBreak/>
        <w:t>Также для большой таблички (</w:t>
      </w:r>
      <w:proofErr w:type="spellStart"/>
      <w:r>
        <w:rPr>
          <w:b/>
          <w:color w:val="313131"/>
          <w:sz w:val="24"/>
          <w:szCs w:val="24"/>
          <w:shd w:val="clear" w:color="auto" w:fill="FEFEFE"/>
        </w:rPr>
        <w:t>studentVle</w:t>
      </w:r>
      <w:proofErr w:type="spellEnd"/>
      <w:r>
        <w:rPr>
          <w:b/>
          <w:color w:val="313131"/>
          <w:sz w:val="24"/>
          <w:szCs w:val="24"/>
          <w:shd w:val="clear" w:color="auto" w:fill="FEFEFE"/>
        </w:rPr>
        <w:t xml:space="preserve">) желательно извлечь признаки: например, сделать сводную таблицу с использованием методов </w:t>
      </w:r>
      <w:proofErr w:type="spellStart"/>
      <w:r>
        <w:rPr>
          <w:b/>
          <w:color w:val="313131"/>
          <w:sz w:val="24"/>
          <w:szCs w:val="24"/>
          <w:shd w:val="clear" w:color="auto" w:fill="FEFEFE"/>
        </w:rPr>
        <w:t>groupby</w:t>
      </w:r>
      <w:proofErr w:type="spellEnd"/>
      <w:ins w:author="ai@day-ural.ru" w:date="2024-02-14T19:45:00Z" w:id="25">
        <w:r>
          <w:rPr>
            <w:b/>
            <w:color w:val="313131"/>
            <w:sz w:val="24"/>
            <w:szCs w:val="24"/>
            <w:shd w:val="clear" w:color="auto" w:fill="FEFEFE"/>
          </w:rPr>
          <w:t xml:space="preserve"> и </w:t>
        </w:r>
        <w:proofErr w:type="spellStart"/>
        <w:r>
          <w:rPr>
            <w:b/>
            <w:color w:val="313131"/>
            <w:sz w:val="24"/>
            <w:szCs w:val="24"/>
            <w:shd w:val="clear" w:color="auto" w:fill="FEFEFE"/>
          </w:rPr>
          <w:t>agg</w:t>
        </w:r>
      </w:ins>
      <w:proofErr w:type="spellEnd"/>
      <w:del w:author="ai@day-ural.ru" w:date="2024-02-14T19:45:00Z" w:id="26">
        <w:r>
          <w:rPr>
            <w:b/>
            <w:color w:val="313131"/>
            <w:sz w:val="24"/>
            <w:szCs w:val="24"/>
            <w:shd w:val="clear" w:color="auto" w:fill="FEFEFE"/>
          </w:rPr>
          <w:delText xml:space="preserve"> и sum</w:delText>
        </w:r>
      </w:del>
      <w:r>
        <w:rPr>
          <w:b/>
          <w:color w:val="313131"/>
          <w:sz w:val="24"/>
          <w:szCs w:val="24"/>
          <w:shd w:val="clear" w:color="auto" w:fill="FEFEFE"/>
        </w:rPr>
        <w:t>.</w:t>
      </w:r>
    </w:p>
    <w:p w:rsidR="00405101" w:rsidP="00405101" w:rsidRDefault="00405101" w14:paraId="650B8EFB" w14:textId="77777777">
      <w:pPr>
        <w:numPr>
          <w:ilvl w:val="0"/>
          <w:numId w:val="5"/>
        </w:numPr>
        <w:spacing w:before="280" w:line="335" w:lineRule="auto"/>
        <w:rPr>
          <w:rFonts w:ascii="Roboto" w:hAnsi="Roboto" w:eastAsia="Roboto" w:cs="Roboto"/>
          <w:b/>
          <w:sz w:val="27"/>
          <w:szCs w:val="27"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Обучить модель на ваш выбор:</w:t>
      </w:r>
    </w:p>
    <w:p w:rsidR="00405101" w:rsidP="00405101" w:rsidRDefault="00405101" w14:paraId="07792F7E" w14:textId="48F4EFED">
      <w:pPr>
        <w:numPr>
          <w:ilvl w:val="1"/>
          <w:numId w:val="5"/>
        </w:numPr>
        <w:spacing w:line="335" w:lineRule="auto"/>
        <w:rPr>
          <w:rFonts w:ascii="Roboto" w:hAnsi="Roboto" w:eastAsia="Roboto" w:cs="Roboto"/>
          <w:b/>
          <w:sz w:val="27"/>
          <w:szCs w:val="27"/>
          <w:shd w:val="clear" w:color="auto" w:fill="FEFEFE"/>
        </w:rPr>
      </w:pPr>
      <w:ins w:author="ai@day-ural.ru" w:date="2024-02-14T20:00:00Z" w:id="27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Можно начать с простой модели линейной регрессии с регуляризацией, как мы делали в примере, и попытаться оптимизировать её </w:t>
        </w:r>
        <w:proofErr w:type="spellStart"/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гиперпараметры</w:t>
        </w:r>
        <w:proofErr w:type="spellEnd"/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, как показано в </w:t>
        </w:r>
      </w:ins>
      <w:del w:author="ai@day-ural.ru" w:date="2024-02-14T20:00:00Z" w:id="28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delText>Можно начать с простой модели линейной регрессии, как это указано в примере, и попытаться оптимизировать её гиперпараметры, как это было показано</w:delText>
        </w:r>
      </w:del>
      <w:del w:author="ai@day-ural.ru" w:date="2024-02-14T19:47:00Z" w:id="29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delText xml:space="preserve">в </w:delText>
        </w:r>
      </w:del>
      <w:ins w:author="ai@day-ural.ru" w:date="2024-02-14T19:47:00Z" w:id="30">
        <w:r>
          <w:fldChar w:fldCharType="begin"/>
        </w:r>
      </w:ins>
      <w:r w:rsidR="005B5A3E">
        <w:instrText>HYPERLINK "https://drive.google.com/file/d/1EOlrpXy3o9Znl1E5zGw43XtNwZY7cxGI/view?usp=sharing"</w:instrText>
      </w:r>
      <w:ins w:author="ai@day-ural.ru" w:date="2024-02-14T19:47:00Z" w:id="31">
        <w:r>
          <w:fldChar w:fldCharType="separate"/>
        </w:r>
        <w:r>
          <w:rPr>
            <w:rFonts w:ascii="Roboto" w:hAnsi="Roboto" w:eastAsia="Roboto" w:cs="Roboto"/>
            <w:b/>
            <w:color w:val="1155CC"/>
            <w:sz w:val="27"/>
            <w:szCs w:val="27"/>
            <w:u w:val="single"/>
            <w:shd w:val="clear" w:color="auto" w:fill="FEFEFE"/>
          </w:rPr>
          <w:t>6 модуле 1 сем</w:t>
        </w:r>
        <w:r>
          <w:rPr>
            <w:rFonts w:ascii="Roboto" w:hAnsi="Roboto" w:eastAsia="Roboto" w:cs="Roboto"/>
            <w:b/>
            <w:color w:val="1155CC"/>
            <w:sz w:val="27"/>
            <w:szCs w:val="27"/>
            <w:u w:val="single"/>
            <w:shd w:val="clear" w:color="auto" w:fill="FEFEFE"/>
          </w:rPr>
          <w:t>е</w:t>
        </w:r>
        <w:r>
          <w:rPr>
            <w:rFonts w:ascii="Roboto" w:hAnsi="Roboto" w:eastAsia="Roboto" w:cs="Roboto"/>
            <w:b/>
            <w:color w:val="1155CC"/>
            <w:sz w:val="27"/>
            <w:szCs w:val="27"/>
            <w:u w:val="single"/>
            <w:shd w:val="clear" w:color="auto" w:fill="FEFEFE"/>
          </w:rPr>
          <w:t>стра</w:t>
        </w:r>
        <w:r>
          <w:fldChar w:fldCharType="end"/>
        </w:r>
      </w:ins>
      <w:del w:author="ai@day-ural.ru" w:date="2024-02-14T19:47:00Z" w:id="32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delText>этом блокноте</w:delText>
        </w:r>
      </w:del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.</w:t>
      </w:r>
    </w:p>
    <w:p w:rsidR="00405101" w:rsidP="00405101" w:rsidRDefault="00405101" w14:paraId="4F1FB55C" w14:textId="77777777">
      <w:pPr>
        <w:numPr>
          <w:ilvl w:val="1"/>
          <w:numId w:val="5"/>
        </w:numPr>
        <w:spacing w:line="335" w:lineRule="auto"/>
        <w:rPr>
          <w:rFonts w:ascii="Roboto" w:hAnsi="Roboto" w:eastAsia="Roboto" w:cs="Roboto"/>
          <w:b/>
          <w:sz w:val="27"/>
          <w:szCs w:val="27"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Можно воспользоваться метрическими моделями, </w:t>
      </w:r>
      <w:ins w:author="ai@day-ural.ru" w:date="2024-02-14T19:48:00Z" w:id="33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продвинутыми линейными моделями</w:t>
        </w:r>
      </w:ins>
      <w:del w:author="ai@day-ural.ru" w:date="2024-02-14T19:48:00Z" w:id="34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delText>основанными на теории вероятности</w:delText>
        </w:r>
      </w:del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, деревьями решений</w:t>
      </w:r>
      <w:ins w:author="ai@day-ural.ru" w:date="2024-02-14T20:01:00Z" w:id="35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, случайным лесом </w:t>
        </w:r>
      </w:ins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или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бустингами</w:t>
      </w:r>
      <w:proofErr w:type="spellEnd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.</w:t>
      </w:r>
      <w:ins w:author="ai@day-ural.ru" w:date="2024-02-14T19:48:00Z" w:id="36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 Все эти модели рассматриваются во 2 семестре.</w:t>
        </w:r>
      </w:ins>
    </w:p>
    <w:p w:rsidR="00405101" w:rsidP="00405101" w:rsidRDefault="00405101" w14:paraId="0E7D7A4B" w14:textId="77777777">
      <w:pPr>
        <w:numPr>
          <w:ilvl w:val="1"/>
          <w:numId w:val="5"/>
        </w:numPr>
        <w:spacing w:line="335" w:lineRule="auto"/>
        <w:rPr>
          <w:rFonts w:ascii="Roboto" w:hAnsi="Roboto" w:eastAsia="Roboto" w:cs="Roboto"/>
          <w:b/>
          <w:sz w:val="27"/>
          <w:szCs w:val="27"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Можно использовать модели, не рассматриваемые в рамках данного курса.</w:t>
      </w:r>
    </w:p>
    <w:p w:rsidR="00405101" w:rsidP="00405101" w:rsidRDefault="00405101" w14:paraId="7EC949FD" w14:textId="635C8BC1">
      <w:pPr>
        <w:numPr>
          <w:ilvl w:val="0"/>
          <w:numId w:val="5"/>
        </w:numPr>
        <w:spacing w:line="335" w:lineRule="auto"/>
        <w:ind w:left="1180"/>
        <w:rPr>
          <w:ins w:author="ai@day-ural.ru" w:date="2024-02-14T19:48:00Z" w:id="37"/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Получить предварительные оценки модели с использованием кросс-валидации и/или отложенной выборки. Метрика на платформе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mse</w:t>
      </w:r>
      <w:proofErr w:type="spellEnd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(среднеквадратичная ошибка).</w:t>
      </w:r>
      <w:ins w:author="ai@day-ural.ru" w:date="2024-02-14T19:48:00Z" w:id="38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 </w:t>
        </w:r>
      </w:ins>
    </w:p>
    <w:p w:rsidRPr="00566393" w:rsidR="00405101" w:rsidRDefault="00C35D40" w14:paraId="0B285856" w14:textId="706A66AB">
      <w:pPr>
        <w:shd w:val="clear" w:color="auto" w:fill="FFFF00"/>
        <w:spacing w:line="335" w:lineRule="auto"/>
        <w:ind w:left="720"/>
        <w:rPr>
          <w:rPrChange w:author="ai@day-ural.ru" w:date="2024-02-14T19:48:00Z" w:id="39">
            <w:rPr>
              <w:b/>
              <w:shd w:val="clear" w:color="auto" w:fill="FEFEFE"/>
            </w:rPr>
          </w:rPrChange>
        </w:rPr>
        <w:pPrChange w:author="ai@day-ural.ru" w:date="2024-02-14T19:48:00Z" w:id="40">
          <w:pPr>
            <w:numPr>
              <w:numId w:val="2"/>
            </w:numPr>
            <w:spacing w:before="280" w:after="700" w:line="335" w:lineRule="auto"/>
            <w:ind w:left="1180" w:hanging="360"/>
          </w:pPr>
        </w:pPrChange>
      </w:pPr>
      <w:r>
        <w:rPr>
          <w:rFonts w:ascii="Roboto" w:hAnsi="Roboto" w:eastAsia="Roboto" w:cs="Roboto"/>
          <w:b/>
          <w:noProof/>
          <w:color w:val="31313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6294D1" wp14:editId="3CF19C1E">
                <wp:simplePos x="0" y="0"/>
                <wp:positionH relativeFrom="margin">
                  <wp:align>left</wp:align>
                </wp:positionH>
                <wp:positionV relativeFrom="paragraph">
                  <wp:posOffset>3953</wp:posOffset>
                </wp:positionV>
                <wp:extent cx="5894070" cy="1702111"/>
                <wp:effectExtent l="0" t="0" r="0" b="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070" cy="170211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1" style="position:absolute;margin-left:0;margin-top:.3pt;width:464.1pt;height:134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ffc000 [3207]" stroked="f" arcsize="10923f" w14:anchorId="76BD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">
                <v:fill opacity="32896f"/>
                <w10:wrap anchorx="margin"/>
              </v:roundrect>
            </w:pict>
          </mc:Fallback>
        </mc:AlternateContent>
      </w:r>
      <w:ins w:author="ai@day-ural.ru" w:date="2024-02-14T19:48:00Z" w:id="41">
        <w:r w:rsidRPr="00C35D40" w:rsidR="00405101">
          <w:rPr>
            <w:rFonts w:ascii="Roboto" w:hAnsi="Roboto" w:eastAsia="Roboto" w:cs="Roboto"/>
            <w:b/>
            <w:color w:val="313131"/>
            <w:sz w:val="27"/>
            <w:szCs w:val="27"/>
            <w:highlight w:val="yellow"/>
            <w:shd w:val="clear" w:color="auto" w:fill="FEFEFE"/>
          </w:rPr>
          <w:t xml:space="preserve">ВАЖНО! На платформе </w:t>
        </w:r>
        <w:proofErr w:type="spellStart"/>
        <w:r w:rsidRPr="00C35D40" w:rsidR="00405101">
          <w:rPr>
            <w:rFonts w:ascii="Roboto" w:hAnsi="Roboto" w:eastAsia="Roboto" w:cs="Roboto"/>
            <w:b/>
            <w:color w:val="313131"/>
            <w:sz w:val="27"/>
            <w:szCs w:val="27"/>
            <w:highlight w:val="yellow"/>
            <w:shd w:val="clear" w:color="auto" w:fill="FEFEFE"/>
          </w:rPr>
          <w:t>Kaggle</w:t>
        </w:r>
        <w:proofErr w:type="spellEnd"/>
        <w:r w:rsidRPr="00C35D40" w:rsidR="00405101">
          <w:rPr>
            <w:rFonts w:ascii="Roboto" w:hAnsi="Roboto" w:eastAsia="Roboto" w:cs="Roboto"/>
            <w:b/>
            <w:color w:val="313131"/>
            <w:sz w:val="27"/>
            <w:szCs w:val="27"/>
            <w:highlight w:val="yellow"/>
            <w:shd w:val="clear" w:color="auto" w:fill="FEFEFE"/>
          </w:rPr>
          <w:t xml:space="preserve"> стоит ограничение на 5 загрузок в день. Поэтому вам следует не “спамить” загрузками в надежде подобрать предсказания вручную. Сначала получаете предварительные оценки, которые показывают что новая модель предсказывает лучше предыдущей, и только потом отправляете данные на платформу.</w:t>
        </w:r>
      </w:ins>
    </w:p>
    <w:p w:rsidR="00405101" w:rsidP="00405101" w:rsidRDefault="00405101" w14:paraId="25D1A499" w14:textId="77777777">
      <w:pPr>
        <w:numPr>
          <w:ilvl w:val="0"/>
          <w:numId w:val="5"/>
        </w:numPr>
        <w:spacing w:line="335" w:lineRule="auto"/>
        <w:ind w:left="1180"/>
        <w:rPr>
          <w:b/>
          <w:shd w:val="clear" w:color="auto" w:fill="FEFEFE"/>
        </w:rPr>
      </w:pPr>
      <w:ins w:author="ai@day-ural.ru" w:date="2024-02-14T19:58:00Z" w:id="42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Когда будете уверены в своей модели, подготовьте итоговый файл для загрузки, применив предсказание обученной модели к тестовым данным.</w:t>
        </w:r>
      </w:ins>
      <w:del w:author="ai@day-ural.ru" w:date="2024-02-14T19:58:00Z" w:id="43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delText>Когда будете уверены в своей модели, подготовить итоговый файл для загрузки, применив предсказание обученной модели к тестовым данным</w:delText>
        </w:r>
      </w:del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.</w:t>
      </w:r>
    </w:p>
    <w:p w:rsidR="00405101" w:rsidP="00405101" w:rsidRDefault="00405101" w14:paraId="76A454C0" w14:textId="77777777">
      <w:pPr>
        <w:numPr>
          <w:ilvl w:val="0"/>
          <w:numId w:val="5"/>
        </w:numPr>
        <w:spacing w:line="335" w:lineRule="auto"/>
        <w:ind w:left="1180"/>
        <w:rPr>
          <w:b/>
          <w:shd w:val="clear" w:color="auto" w:fill="FEFEFE"/>
        </w:rPr>
      </w:pPr>
      <w:del w:author="ai@day-ural.ru" w:date="2024-02-14T19:51:00Z" w:id="44">
        <w:r>
          <w:fldChar w:fldCharType="begin"/>
        </w:r>
        <w:r>
          <w:delInstrText>HYPERLINK "https://colab.research.google.com/drive/1aNoOUeN06Y-iK9F7cy8WtRo_1lg0gAS5#scrollTo=ZFumtEejoWc0"</w:delInstrText>
        </w:r>
        <w:r>
          <w:fldChar w:fldCharType="separate"/>
        </w:r>
        <w:r>
          <w:rPr>
            <w:rFonts w:ascii="Roboto" w:hAnsi="Roboto" w:eastAsia="Roboto" w:cs="Roboto"/>
            <w:b/>
            <w:color w:val="0075B4"/>
            <w:sz w:val="27"/>
            <w:szCs w:val="27"/>
            <w:shd w:val="clear" w:color="auto" w:fill="FEFEFE"/>
          </w:rPr>
          <w:delText>Загрузить файл</w:delText>
        </w:r>
        <w:r>
          <w:fldChar w:fldCharType="end"/>
        </w:r>
      </w:del>
      <w:ins w:author="ai@day-ural.ru" w:date="2024-02-14T19:51:00Z" w:id="45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Загрузить файл</w:t>
        </w:r>
      </w:ins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(через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Kaggle</w:t>
      </w:r>
      <w:proofErr w:type="spellEnd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API или напрямую на страницу соревнования). </w:t>
      </w:r>
    </w:p>
    <w:p w:rsidR="00405101" w:rsidP="00405101" w:rsidRDefault="00405101" w14:paraId="19543B6B" w14:textId="77777777">
      <w:pPr>
        <w:numPr>
          <w:ilvl w:val="0"/>
          <w:numId w:val="5"/>
        </w:numPr>
        <w:spacing w:line="335" w:lineRule="auto"/>
        <w:ind w:left="1180"/>
        <w:rPr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lastRenderedPageBreak/>
        <w:t xml:space="preserve">Если метрика на платформе недостаточно хороша, то </w:t>
      </w:r>
      <w:ins w:author="ai@day-ural.ru" w:date="2024-02-14T19:51:00Z" w:id="46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попытайтесь </w:t>
        </w:r>
      </w:ins>
      <w:del w:author="ai@day-ural.ru" w:date="2024-02-14T19:51:00Z" w:id="47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delText>попытаться починить в пункте 3 (</w:delText>
        </w:r>
      </w:del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добавить </w:t>
      </w:r>
      <w:ins w:author="ai@day-ural.ru" w:date="2024-02-14T20:01:00Z" w:id="48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новые </w:t>
        </w:r>
      </w:ins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признаки, поменять модель, оптимизировать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гиперпараметры</w:t>
      </w:r>
      <w:proofErr w:type="spellEnd"/>
      <w:ins w:author="ai@day-ural.ru" w:date="2024-02-14T19:52:00Z" w:id="49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 (предпочтительно именно в таком порядке)</w:t>
        </w:r>
      </w:ins>
      <w:del w:author="ai@day-ural.ru" w:date="2024-02-14T19:52:00Z" w:id="50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delText>)</w:delText>
        </w:r>
      </w:del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 и повторить </w:t>
      </w:r>
      <w:ins w:author="ai@day-ural.ru" w:date="2024-02-14T19:52:00Z" w:id="51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предварительную оценку и загрузку.</w:t>
        </w:r>
      </w:ins>
      <w:del w:author="ai@day-ural.ru" w:date="2024-02-14T19:52:00Z" w:id="52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delText>пункты 4 и 5</w:delText>
        </w:r>
      </w:del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.  </w:t>
      </w:r>
    </w:p>
    <w:p w:rsidR="00405101" w:rsidP="00405101" w:rsidRDefault="00405101" w14:paraId="4F78407A" w14:textId="77777777">
      <w:pPr>
        <w:numPr>
          <w:ilvl w:val="0"/>
          <w:numId w:val="5"/>
        </w:numPr>
        <w:spacing w:after="700" w:line="335" w:lineRule="auto"/>
        <w:ind w:left="1180"/>
        <w:rPr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Загрузить ссылку (предварительно убедившись в открытом доступе) или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ipynb</w:t>
      </w:r>
      <w:proofErr w:type="spellEnd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-файл своего решения на платформу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Skillfactory</w:t>
      </w:r>
      <w:proofErr w:type="spellEnd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. В блокнот необходимо добавить скриншот метрики, из которого понятно, что он принадлежит вам (ваш ник на платформе), а ваша метрика действительно ваша (рекомендуется добавить обозначение, показывающее, что вы из </w:t>
      </w:r>
      <w:proofErr w:type="spellStart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Skillfactory</w:t>
      </w:r>
      <w:proofErr w:type="spellEnd"/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).</w:t>
      </w:r>
    </w:p>
    <w:p w:rsidR="00405101" w:rsidP="00405101" w:rsidRDefault="00405101" w14:paraId="534E6288" w14:textId="77777777">
      <w:pPr>
        <w:shd w:val="clear" w:color="auto" w:fill="FFFFFF"/>
        <w:spacing w:before="300" w:after="560" w:line="384" w:lineRule="auto"/>
        <w:rPr>
          <w:b/>
          <w:color w:val="313131"/>
          <w:sz w:val="24"/>
          <w:szCs w:val="24"/>
          <w:shd w:val="clear" w:color="auto" w:fill="FEFEFE"/>
        </w:rPr>
      </w:pPr>
      <w:ins w:author="ai@day-ural.ru" w:date="2024-02-14T20:02:00Z" w:id="53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Оцениваться будет как итоговая метрика, оформление блокнота и реализация базовых вещей (визуализация данных, кросс-валидация, анализ признаков, комментарии), так и оригинальность: например, дизайн графиков, </w:t>
        </w:r>
        <w:proofErr w:type="spellStart"/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random_state</w:t>
        </w:r>
        <w:proofErr w:type="spellEnd"/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, порядок метрик при оценке валидации. </w:t>
        </w:r>
      </w:ins>
      <w:del w:author="ai@day-ural.ru" w:date="2024-02-14T20:02:00Z" w:id="54">
        <w:r>
          <w:rPr>
            <w:b/>
            <w:color w:val="313131"/>
            <w:sz w:val="24"/>
            <w:szCs w:val="24"/>
            <w:shd w:val="clear" w:color="auto" w:fill="FEFEFE"/>
          </w:rPr>
          <w:delText>Оцениваться будет как итоговая метрика, оформление блокнота и реализация базовых вещей (визуализация данных, кросс-валидация, анализ признаков, комментарии), так и оригинальность: необходимо поменять цвет графиков, насколько это возможно, random_state, порядок метрик при оценке валидации.</w:delText>
        </w:r>
      </w:del>
    </w:p>
    <w:p w:rsidR="00405101" w:rsidP="00775D7C" w:rsidRDefault="00405101" w14:paraId="0126EFED" w14:textId="77777777">
      <w:pPr>
        <w:shd w:val="clear" w:color="auto" w:fill="FFFFFF"/>
        <w:spacing w:line="384" w:lineRule="auto"/>
        <w:rPr>
          <w:b/>
          <w:color w:val="313131"/>
          <w:sz w:val="27"/>
          <w:szCs w:val="27"/>
          <w:shd w:val="clear" w:color="auto" w:fill="FEFEFE"/>
        </w:rPr>
      </w:pPr>
      <w:r>
        <w:rPr>
          <w:b/>
          <w:color w:val="313131"/>
          <w:sz w:val="27"/>
          <w:szCs w:val="27"/>
          <w:shd w:val="clear" w:color="auto" w:fill="FEFEFE"/>
        </w:rPr>
        <w:t>Блокнот необходимо прилежно оформить:</w:t>
      </w:r>
    </w:p>
    <w:p w:rsidR="00405101" w:rsidP="00405101" w:rsidRDefault="00405101" w14:paraId="4DCEF585" w14:textId="77777777">
      <w:pPr>
        <w:numPr>
          <w:ilvl w:val="0"/>
          <w:numId w:val="6"/>
        </w:numPr>
        <w:spacing w:before="280" w:line="335" w:lineRule="auto"/>
        <w:ind w:left="1180"/>
        <w:rPr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в ответе должна присутствовать структура (заголовки разного уровня);  </w:t>
      </w:r>
    </w:p>
    <w:p w:rsidR="00405101" w:rsidP="00405101" w:rsidRDefault="00405101" w14:paraId="17ADBF6B" w14:textId="77777777">
      <w:pPr>
        <w:numPr>
          <w:ilvl w:val="0"/>
          <w:numId w:val="6"/>
        </w:numPr>
        <w:spacing w:line="335" w:lineRule="auto"/>
        <w:ind w:left="1180"/>
        <w:rPr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ожидается видеть не только код, но и комментарии к нему;  </w:t>
      </w:r>
    </w:p>
    <w:p w:rsidR="00405101" w:rsidP="00405101" w:rsidRDefault="00405101" w14:paraId="7F95317A" w14:textId="77777777">
      <w:pPr>
        <w:numPr>
          <w:ilvl w:val="0"/>
          <w:numId w:val="6"/>
        </w:numPr>
        <w:spacing w:line="335" w:lineRule="auto"/>
        <w:ind w:left="1180"/>
        <w:rPr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не должно быть запущенных ячеек с ошибками; </w:t>
      </w:r>
    </w:p>
    <w:p w:rsidR="00405101" w:rsidP="00405101" w:rsidRDefault="00405101" w14:paraId="19980BB6" w14:textId="77777777">
      <w:pPr>
        <w:numPr>
          <w:ilvl w:val="0"/>
          <w:numId w:val="6"/>
        </w:numPr>
        <w:spacing w:line="335" w:lineRule="auto"/>
        <w:ind w:left="1180"/>
        <w:rPr>
          <w:ins w:author="ai@day-ural.ru" w:date="2024-02-14T20:11:00Z" w:id="55"/>
          <w:b/>
          <w:shd w:val="clear" w:color="auto" w:fill="FEFEFE"/>
        </w:rPr>
      </w:pPr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 xml:space="preserve">ожидается, что в блокноте есть финальное решение; </w:t>
      </w:r>
    </w:p>
    <w:p w:rsidRPr="00566393" w:rsidR="00405101" w:rsidRDefault="00405101" w14:paraId="7905F84A" w14:textId="77777777">
      <w:pPr>
        <w:numPr>
          <w:ilvl w:val="0"/>
          <w:numId w:val="6"/>
        </w:numPr>
        <w:spacing w:line="335" w:lineRule="auto"/>
        <w:ind w:left="1180"/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  <w:rPrChange w:author="ai@day-ural.ru" w:date="2024-02-14T20:11:00Z" w:id="56">
            <w:rPr>
              <w:b/>
              <w:shd w:val="clear" w:color="auto" w:fill="FEFEFE"/>
            </w:rPr>
          </w:rPrChange>
        </w:rPr>
        <w:pPrChange w:author="ai@day-ural.ru" w:date="2024-02-14T20:11:00Z" w:id="57">
          <w:pPr>
            <w:numPr>
              <w:numId w:val="3"/>
            </w:numPr>
            <w:spacing w:before="280" w:after="1080" w:line="335" w:lineRule="auto"/>
            <w:ind w:left="1180" w:hanging="360"/>
          </w:pPr>
        </w:pPrChange>
      </w:pPr>
      <w:ins w:author="ai@day-ural.ru" w:date="2024-02-14T20:11:00Z" w:id="58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 xml:space="preserve">рисунков адекватное количество и они полезные (т.е. вы не просто построили множество графиков для формального </w:t>
        </w:r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lastRenderedPageBreak/>
          <w:t>выполнения критериев, а проанализировали их и оставили только наиболее информативные);</w:t>
        </w:r>
      </w:ins>
    </w:p>
    <w:p w:rsidR="00405101" w:rsidP="00405101" w:rsidRDefault="00405101" w14:paraId="75133168" w14:textId="77777777">
      <w:pPr>
        <w:numPr>
          <w:ilvl w:val="0"/>
          <w:numId w:val="6"/>
        </w:numPr>
        <w:spacing w:after="1080" w:line="335" w:lineRule="auto"/>
        <w:ind w:left="1180"/>
        <w:rPr>
          <w:b/>
          <w:shd w:val="clear" w:color="auto" w:fill="FEFEFE"/>
        </w:rPr>
      </w:pPr>
      <w:ins w:author="ai@day-ural.ru" w:date="2024-02-14T20:02:00Z" w:id="59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t>рисунки должны быть наглядно и понятно оформлены — немаленького размера, с названием и легендой при необходимости.</w:t>
        </w:r>
      </w:ins>
      <w:del w:author="ai@day-ural.ru" w:date="2024-02-14T20:02:00Z" w:id="60">
        <w:r>
          <w:rPr>
            <w:rFonts w:ascii="Roboto" w:hAnsi="Roboto" w:eastAsia="Roboto" w:cs="Roboto"/>
            <w:b/>
            <w:color w:val="313131"/>
            <w:sz w:val="27"/>
            <w:szCs w:val="27"/>
            <w:shd w:val="clear" w:color="auto" w:fill="FEFEFE"/>
          </w:rPr>
          <w:delText>рисунки должны быть оформлены — немаленького размера, есть описание того, что на рисунке</w:delText>
        </w:r>
      </w:del>
      <w:r>
        <w:rPr>
          <w:rFonts w:ascii="Roboto" w:hAnsi="Roboto" w:eastAsia="Roboto" w:cs="Roboto"/>
          <w:b/>
          <w:color w:val="313131"/>
          <w:sz w:val="27"/>
          <w:szCs w:val="27"/>
          <w:shd w:val="clear" w:color="auto" w:fill="FEFEFE"/>
        </w:rPr>
        <w:t>.</w:t>
      </w:r>
    </w:p>
    <w:p w:rsidRPr="00405101" w:rsidR="00405101" w:rsidP="00405101" w:rsidRDefault="00405101" w14:paraId="559E5593" w14:textId="208CFD78">
      <w:pPr>
        <w:shd w:val="clear" w:color="auto" w:fill="FFFFFF"/>
        <w:spacing w:before="300" w:after="560" w:line="384" w:lineRule="auto"/>
        <w:rPr>
          <w:b/>
          <w:color w:val="313131"/>
          <w:sz w:val="24"/>
          <w:szCs w:val="24"/>
          <w:shd w:val="clear" w:color="auto" w:fill="FEFEFE"/>
          <w:lang w:val="en-US"/>
        </w:rPr>
      </w:pPr>
      <w:r>
        <w:rPr>
          <w:b/>
          <w:color w:val="313131"/>
          <w:sz w:val="24"/>
          <w:szCs w:val="24"/>
          <w:shd w:val="clear" w:color="auto" w:fill="FEFEFE"/>
        </w:rPr>
        <w:t xml:space="preserve"> Критерий</w:t>
      </w:r>
      <w:r w:rsidRPr="00405101">
        <w:rPr>
          <w:b/>
          <w:color w:val="313131"/>
          <w:sz w:val="24"/>
          <w:szCs w:val="24"/>
          <w:shd w:val="clear" w:color="auto" w:fill="FEFEFE"/>
          <w:lang w:val="en-US"/>
        </w:rPr>
        <w:t xml:space="preserve"> 1. </w:t>
      </w:r>
      <w:r>
        <w:rPr>
          <w:b/>
          <w:color w:val="313131"/>
          <w:sz w:val="24"/>
          <w:szCs w:val="24"/>
          <w:shd w:val="clear" w:color="auto" w:fill="FEFEFE"/>
        </w:rPr>
        <w:t>Метрика</w:t>
      </w:r>
      <w:r w:rsidRPr="00405101">
        <w:rPr>
          <w:b/>
          <w:color w:val="313131"/>
          <w:sz w:val="24"/>
          <w:szCs w:val="24"/>
          <w:shd w:val="clear" w:color="auto" w:fill="FEFEFE"/>
          <w:lang w:val="en-US"/>
        </w:rPr>
        <w:t xml:space="preserve"> </w:t>
      </w:r>
      <w:r>
        <w:rPr>
          <w:b/>
          <w:color w:val="313131"/>
          <w:sz w:val="24"/>
          <w:szCs w:val="24"/>
          <w:shd w:val="clear" w:color="auto" w:fill="FEFEFE"/>
        </w:rPr>
        <w:t>на</w:t>
      </w:r>
      <w:r w:rsidRPr="00405101">
        <w:rPr>
          <w:b/>
          <w:color w:val="313131"/>
          <w:sz w:val="24"/>
          <w:szCs w:val="24"/>
          <w:shd w:val="clear" w:color="auto" w:fill="FEFEFE"/>
          <w:lang w:val="en-US"/>
        </w:rPr>
        <w:t xml:space="preserve"> Kaggle MSE (Mean Square Error)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7"/>
        <w:gridCol w:w="5412"/>
        <w:gridCol w:w="1806"/>
        <w:tblGridChange w:id="61">
          <w:tblGrid>
            <w:gridCol w:w="9"/>
            <w:gridCol w:w="1797"/>
            <w:gridCol w:w="10"/>
            <w:gridCol w:w="5401"/>
            <w:gridCol w:w="11"/>
            <w:gridCol w:w="1795"/>
            <w:gridCol w:w="11"/>
          </w:tblGrid>
        </w:tblGridChange>
      </w:tblGrid>
      <w:tr w:rsidR="00405101" w:rsidTr="00812FEA" w14:paraId="319F7391" w14:textId="77777777">
        <w:trPr>
          <w:trHeight w:val="945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3645C10B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1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2D0B9844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MSE&lt;</w:t>
            </w:r>
            <w:ins w:author="ai@day-ural.ru" w:date="2024-02-14T19:53:00Z" w:id="62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t>90</w:t>
              </w:r>
            </w:ins>
            <w:del w:author="ai@day-ural.ru" w:date="2024-02-14T19:53:00Z" w:id="63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50</w:delText>
              </w:r>
            </w:del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30DD374E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20 баллов</w:t>
            </w:r>
          </w:p>
        </w:tc>
      </w:tr>
      <w:tr w:rsidR="00405101" w:rsidTr="00812FEA" w14:paraId="309F6FB9" w14:textId="77777777">
        <w:trPr>
          <w:trHeight w:val="945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4D215F69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2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145621E7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ins w:author="ai@day-ural.ru" w:date="2024-02-14T19:53:00Z" w:id="64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90</w:t>
              </w:r>
            </w:ins>
            <w:del w:author="ai@day-ural.ru" w:date="2024-02-14T19:53:00Z" w:id="65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50</w:delText>
              </w:r>
            </w:del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&lt;MSE&lt;</w:t>
            </w:r>
            <w:ins w:author="ai@day-ural.ru" w:date="2024-02-14T19:53:00Z" w:id="66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t>100</w:t>
              </w:r>
            </w:ins>
            <w:del w:author="ai@day-ural.ru" w:date="2024-02-14T19:53:00Z" w:id="67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75</w:delText>
              </w:r>
            </w:del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475F5DD4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18 баллов</w:t>
            </w:r>
          </w:p>
        </w:tc>
      </w:tr>
      <w:tr w:rsidR="00405101" w:rsidTr="00812FEA" w14:paraId="1E1F4AFB" w14:textId="77777777">
        <w:trPr>
          <w:trHeight w:val="945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6F8DE0A6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3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30F03558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ins w:author="ai@day-ural.ru" w:date="2024-02-14T19:53:00Z" w:id="68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100</w:t>
              </w:r>
            </w:ins>
            <w:del w:author="ai@day-ural.ru" w:date="2024-02-14T19:53:00Z" w:id="69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75</w:delText>
              </w:r>
            </w:del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&lt;MSE&lt;1</w:t>
            </w:r>
            <w:ins w:author="ai@day-ural.ru" w:date="2024-02-14T19:53:00Z" w:id="70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t>5</w:t>
              </w:r>
            </w:ins>
            <w:del w:author="ai@day-ural.ru" w:date="2024-02-14T19:53:00Z" w:id="71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0</w:delText>
              </w:r>
            </w:del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0</w:t>
            </w:r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0A3B4052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15 баллов</w:t>
            </w:r>
          </w:p>
        </w:tc>
      </w:tr>
      <w:tr w:rsidR="00405101" w:rsidTr="00812FEA" w14:paraId="30F5A3BE" w14:textId="77777777">
        <w:trPr>
          <w:trHeight w:val="945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318C33B6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4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6AA88D41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1</w:t>
            </w:r>
            <w:ins w:author="ai@day-ural.ru" w:date="2024-02-14T19:53:00Z" w:id="72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t>5</w:t>
              </w:r>
            </w:ins>
            <w:del w:author="ai@day-ural.ru" w:date="2024-02-14T19:53:00Z" w:id="73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0</w:delText>
              </w:r>
            </w:del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0&lt;MSE&lt;200</w:t>
            </w:r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5F3FE308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10 балл</w:t>
            </w:r>
            <w:ins w:author="ai@day-ural.ru" w:date="2024-02-14T19:56:00Z" w:id="74">
              <w:r>
                <w:rPr>
                  <w:rFonts w:ascii="Roboto" w:hAnsi="Roboto" w:eastAsia="Roboto" w:cs="Roboto"/>
                  <w:b/>
                  <w:color w:val="222222"/>
                  <w:sz w:val="21"/>
                  <w:szCs w:val="21"/>
                  <w:shd w:val="clear" w:color="auto" w:fill="FEFEFE"/>
                </w:rPr>
                <w:t>ов</w:t>
              </w:r>
            </w:ins>
            <w:del w:author="ai@day-ural.ru" w:date="2024-02-14T19:56:00Z" w:id="75">
              <w:r>
                <w:rPr>
                  <w:rFonts w:ascii="Roboto" w:hAnsi="Roboto" w:eastAsia="Roboto" w:cs="Roboto"/>
                  <w:b/>
                  <w:color w:val="222222"/>
                  <w:sz w:val="21"/>
                  <w:szCs w:val="21"/>
                  <w:shd w:val="clear" w:color="auto" w:fill="FEFEFE"/>
                </w:rPr>
                <w:delText>а</w:delText>
              </w:r>
            </w:del>
          </w:p>
        </w:tc>
      </w:tr>
      <w:tr w:rsidR="00405101" w:rsidTr="00812FEA" w14:paraId="2E6DF145" w14:textId="77777777">
        <w:trPr>
          <w:trHeight w:val="945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5A9770D6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5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7ED0A026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200&lt;MSE&lt;</w:t>
            </w:r>
            <w:ins w:author="ai@day-ural.ru" w:date="2024-02-14T19:56:00Z" w:id="76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t>250</w:t>
              </w:r>
            </w:ins>
            <w:del w:author="ai@day-ural.ru" w:date="2024-02-14T19:56:00Z" w:id="77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400</w:delText>
              </w:r>
            </w:del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249CCCEA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7 баллов</w:t>
            </w:r>
          </w:p>
        </w:tc>
      </w:tr>
      <w:tr w:rsidR="00405101" w:rsidTr="00812FEA" w14:paraId="7796EA96" w14:textId="77777777">
        <w:tblPrEx>
          <w:tblW w:w="902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00" w:firstRow="0" w:lastRow="0" w:firstColumn="0" w:lastColumn="0" w:noHBand="1" w:noVBand="1"/>
          <w:tblPrExChange w:author="ai@day-ural.ru" w:date="2024-02-14T19:55:00Z" w:id="78">
            <w:tblPrEx>
              <w:tblW w:w="90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Ex>
          </w:tblPrExChange>
        </w:tblPrEx>
        <w:trPr>
          <w:trHeight w:val="945"/>
          <w:trPrChange w:author="ai@day-ural.ru" w:date="2024-02-14T19:55:00Z" w:id="79">
            <w:trPr>
              <w:gridAfter w:val="0"/>
              <w:trHeight w:val="945"/>
            </w:trPr>
          </w:trPrChange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tcPrChange w:author="ai@day-ural.ru" w:date="2024-02-14T19:55:00Z" w:id="80">
              <w:tcPr>
                <w:tcW w:w="0" w:type="auto"/>
                <w:gridSpan w:val="2"/>
              </w:tcPr>
            </w:tcPrChange>
          </w:tcPr>
          <w:p w:rsidR="00405101" w:rsidP="00812FEA" w:rsidRDefault="00405101" w14:paraId="4ACDA9C0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6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tcPrChange w:author="ai@day-ural.ru" w:date="2024-02-14T19:55:00Z" w:id="81">
              <w:tcPr>
                <w:tcW w:w="0" w:type="auto"/>
                <w:gridSpan w:val="2"/>
                <w:tcBorders>
                  <w:top w:val="single" w:color="C8C8C8" w:sz="7" w:space="0"/>
                  <w:left w:val="single" w:color="C8C8C8" w:sz="7" w:space="0"/>
                  <w:bottom w:val="single" w:color="C8C8C8" w:sz="7" w:space="0"/>
                  <w:right w:val="single" w:color="C8C8C8" w:sz="7" w:space="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</w:tcPrChange>
          </w:tcPr>
          <w:p w:rsidR="00405101" w:rsidP="00812FEA" w:rsidRDefault="00405101" w14:paraId="4EF601BE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ins w:author="ai@day-ural.ru" w:date="2024-02-14T19:55:00Z" w:id="82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250&lt;MSE&lt;300</w:t>
              </w:r>
            </w:ins>
            <w:del w:author="ai@day-ural.ru" w:date="2024-02-14T19:55:00Z" w:id="83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400&lt;MSE&lt;600</w:delText>
              </w:r>
            </w:del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tcPrChange w:author="ai@day-ural.ru" w:date="2024-02-14T19:55:00Z" w:id="84">
              <w:tcPr>
                <w:tcW w:w="0" w:type="auto"/>
                <w:gridSpan w:val="2"/>
                <w:tcBorders>
                  <w:top w:val="single" w:color="C8C8C8" w:sz="7" w:space="0"/>
                  <w:left w:val="single" w:color="C8C8C8" w:sz="7" w:space="0"/>
                  <w:bottom w:val="single" w:color="C8C8C8" w:sz="7" w:space="0"/>
                  <w:right w:val="single" w:color="C8C8C8" w:sz="7" w:space="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</w:tcPrChange>
          </w:tcPr>
          <w:p w:rsidR="00405101" w:rsidP="00812FEA" w:rsidRDefault="00405101" w14:paraId="4EADAB71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5:00Z" w:id="85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6 баллов</w:t>
              </w:r>
            </w:ins>
            <w:del w:author="ai@day-ural.ru" w:date="2024-02-14T19:55:00Z" w:id="86">
              <w:r>
                <w:rPr>
                  <w:rFonts w:ascii="Roboto" w:hAnsi="Roboto" w:eastAsia="Roboto" w:cs="Roboto"/>
                  <w:b/>
                  <w:color w:val="222222"/>
                  <w:sz w:val="21"/>
                  <w:szCs w:val="21"/>
                  <w:shd w:val="clear" w:color="auto" w:fill="FEFEFE"/>
                </w:rPr>
                <w:delText>4 балла</w:delText>
              </w:r>
            </w:del>
          </w:p>
        </w:tc>
      </w:tr>
      <w:tr w:rsidR="00405101" w:rsidTr="00812FEA" w14:paraId="138258C7" w14:textId="77777777">
        <w:tblPrEx>
          <w:tblW w:w="902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00" w:firstRow="0" w:lastRow="0" w:firstColumn="0" w:lastColumn="0" w:noHBand="1" w:noVBand="1"/>
          <w:tblPrExChange w:author="ai@day-ural.ru" w:date="2024-02-14T19:55:00Z" w:id="87">
            <w:tblPrEx>
              <w:tblW w:w="90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Ex>
          </w:tblPrExChange>
        </w:tblPrEx>
        <w:trPr>
          <w:trHeight w:val="945"/>
          <w:trPrChange w:author="ai@day-ural.ru" w:date="2024-02-14T19:55:00Z" w:id="88">
            <w:trPr>
              <w:gridAfter w:val="0"/>
              <w:trHeight w:val="945"/>
            </w:trPr>
          </w:trPrChange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tcPrChange w:author="ai@day-ural.ru" w:date="2024-02-14T19:55:00Z" w:id="89">
              <w:tcPr>
                <w:tcW w:w="0" w:type="auto"/>
                <w:gridSpan w:val="2"/>
              </w:tcPr>
            </w:tcPrChange>
          </w:tcPr>
          <w:p w:rsidR="00405101" w:rsidP="00812FEA" w:rsidRDefault="00405101" w14:paraId="73B262D7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7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tcPrChange w:author="ai@day-ural.ru" w:date="2024-02-14T19:55:00Z" w:id="90">
              <w:tcPr>
                <w:tcW w:w="0" w:type="auto"/>
                <w:gridSpan w:val="2"/>
                <w:tcBorders>
                  <w:top w:val="single" w:color="C8C8C8" w:sz="7" w:space="0"/>
                  <w:left w:val="single" w:color="C8C8C8" w:sz="7" w:space="0"/>
                  <w:bottom w:val="single" w:color="C8C8C8" w:sz="7" w:space="0"/>
                  <w:right w:val="single" w:color="C8C8C8" w:sz="7" w:space="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</w:tcPrChange>
          </w:tcPr>
          <w:p w:rsidR="00405101" w:rsidP="00812FEA" w:rsidRDefault="00405101" w14:paraId="1D86D71B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ins w:author="ai@day-ural.ru" w:date="2024-02-14T19:55:00Z" w:id="91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300&lt;MSE&lt;400</w:t>
              </w:r>
            </w:ins>
            <w:del w:author="ai@day-ural.ru" w:date="2024-02-14T19:55:00Z" w:id="92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600&lt;MSE&lt;800</w:delText>
              </w:r>
            </w:del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tcPrChange w:author="ai@day-ural.ru" w:date="2024-02-14T19:55:00Z" w:id="93">
              <w:tcPr>
                <w:tcW w:w="0" w:type="auto"/>
                <w:gridSpan w:val="2"/>
                <w:tcBorders>
                  <w:top w:val="single" w:color="C8C8C8" w:sz="7" w:space="0"/>
                  <w:left w:val="single" w:color="C8C8C8" w:sz="7" w:space="0"/>
                  <w:bottom w:val="single" w:color="C8C8C8" w:sz="7" w:space="0"/>
                  <w:right w:val="single" w:color="C8C8C8" w:sz="7" w:space="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</w:tcPrChange>
          </w:tcPr>
          <w:p w:rsidR="00405101" w:rsidP="00812FEA" w:rsidRDefault="00405101" w14:paraId="58F6EA2B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5:00Z" w:id="94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5 баллов</w:t>
              </w:r>
            </w:ins>
            <w:del w:author="ai@day-ural.ru" w:date="2024-02-14T19:55:00Z" w:id="95">
              <w:r>
                <w:rPr>
                  <w:rFonts w:ascii="Roboto" w:hAnsi="Roboto" w:eastAsia="Roboto" w:cs="Roboto"/>
                  <w:b/>
                  <w:color w:val="222222"/>
                  <w:sz w:val="21"/>
                  <w:szCs w:val="21"/>
                  <w:shd w:val="clear" w:color="auto" w:fill="FEFEFE"/>
                </w:rPr>
                <w:delText>3 балла</w:delText>
              </w:r>
            </w:del>
          </w:p>
        </w:tc>
      </w:tr>
      <w:tr w:rsidR="00405101" w:rsidTr="00812FEA" w14:paraId="5D7F0ED3" w14:textId="77777777">
        <w:tblPrEx>
          <w:tblW w:w="902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00" w:firstRow="0" w:lastRow="0" w:firstColumn="0" w:lastColumn="0" w:noHBand="1" w:noVBand="1"/>
          <w:tblPrExChange w:author="ai@day-ural.ru" w:date="2024-02-14T19:55:00Z" w:id="96">
            <w:tblPrEx>
              <w:tblW w:w="90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Ex>
          </w:tblPrExChange>
        </w:tblPrEx>
        <w:trPr>
          <w:trHeight w:val="945"/>
          <w:trPrChange w:author="ai@day-ural.ru" w:date="2024-02-14T19:55:00Z" w:id="97">
            <w:trPr>
              <w:gridAfter w:val="0"/>
              <w:trHeight w:val="945"/>
            </w:trPr>
          </w:trPrChange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tcPrChange w:author="ai@day-ural.ru" w:date="2024-02-14T19:55:00Z" w:id="98">
              <w:tcPr>
                <w:tcW w:w="0" w:type="auto"/>
                <w:gridSpan w:val="2"/>
              </w:tcPr>
            </w:tcPrChange>
          </w:tcPr>
          <w:p w:rsidR="00405101" w:rsidP="00812FEA" w:rsidRDefault="00405101" w14:paraId="0A948604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lastRenderedPageBreak/>
              <w:t>Вариант 8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tcPrChange w:author="ai@day-ural.ru" w:date="2024-02-14T19:55:00Z" w:id="99">
              <w:tcPr>
                <w:tcW w:w="0" w:type="auto"/>
                <w:gridSpan w:val="2"/>
                <w:tcBorders>
                  <w:top w:val="single" w:color="C8C8C8" w:sz="7" w:space="0"/>
                  <w:left w:val="single" w:color="C8C8C8" w:sz="7" w:space="0"/>
                  <w:bottom w:val="single" w:color="C8C8C8" w:sz="7" w:space="0"/>
                  <w:right w:val="single" w:color="C8C8C8" w:sz="7" w:space="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</w:tcPrChange>
          </w:tcPr>
          <w:p w:rsidR="00405101" w:rsidP="00812FEA" w:rsidRDefault="00405101" w14:paraId="7EE5F202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ins w:author="ai@day-ural.ru" w:date="2024-02-14T19:55:00Z" w:id="100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400&lt;MSE&lt;500</w:t>
              </w:r>
            </w:ins>
            <w:del w:author="ai@day-ural.ru" w:date="2024-02-14T19:55:00Z" w:id="101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800&lt;MSE</w:delText>
              </w:r>
            </w:del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tcPrChange w:author="ai@day-ural.ru" w:date="2024-02-14T19:55:00Z" w:id="102">
              <w:tcPr>
                <w:tcW w:w="0" w:type="auto"/>
                <w:gridSpan w:val="2"/>
                <w:tcBorders>
                  <w:top w:val="single" w:color="C8C8C8" w:sz="7" w:space="0"/>
                  <w:left w:val="single" w:color="C8C8C8" w:sz="7" w:space="0"/>
                  <w:bottom w:val="single" w:color="C8C8C8" w:sz="7" w:space="0"/>
                  <w:right w:val="single" w:color="C8C8C8" w:sz="7" w:space="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</w:tcPr>
            </w:tcPrChange>
          </w:tcPr>
          <w:p w:rsidR="00405101" w:rsidP="00812FEA" w:rsidRDefault="00405101" w14:paraId="56823D86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5:00Z" w:id="103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4 балл</w:t>
              </w:r>
              <w:r>
                <w:rPr>
                  <w:rFonts w:ascii="Roboto" w:hAnsi="Roboto" w:eastAsia="Roboto" w:cs="Roboto"/>
                  <w:b/>
                  <w:color w:val="222222"/>
                  <w:sz w:val="21"/>
                  <w:szCs w:val="21"/>
                  <w:shd w:val="clear" w:color="auto" w:fill="FEFEFE"/>
                  <w:rPrChange w:author="ai@day-ural.ru" w:date="2024-02-14T19:55:00Z" w:id="104">
                    <w:rPr>
                      <w:rFonts w:ascii="Roboto" w:hAnsi="Roboto" w:eastAsia="Roboto" w:cs="Roboto"/>
                      <w:b/>
                      <w:color w:val="222222"/>
                      <w:sz w:val="24"/>
                      <w:szCs w:val="24"/>
                      <w:shd w:val="clear" w:color="auto" w:fill="FEFEFE"/>
                    </w:rPr>
                  </w:rPrChange>
                </w:rPr>
                <w:t>а</w:t>
              </w:r>
            </w:ins>
            <w:del w:author="ai@day-ural.ru" w:date="2024-02-14T19:55:00Z" w:id="105">
              <w:r>
                <w:rPr>
                  <w:rFonts w:ascii="Roboto" w:hAnsi="Roboto" w:eastAsia="Roboto" w:cs="Roboto"/>
                  <w:b/>
                  <w:color w:val="222222"/>
                  <w:sz w:val="21"/>
                  <w:szCs w:val="21"/>
                  <w:shd w:val="clear" w:color="auto" w:fill="FEFEFE"/>
                </w:rPr>
                <w:delText>0 баллов</w:delText>
              </w:r>
            </w:del>
          </w:p>
        </w:tc>
      </w:tr>
      <w:tr w:rsidR="00405101" w:rsidTr="00812FEA" w14:paraId="41CE4E59" w14:textId="77777777">
        <w:trPr>
          <w:trHeight w:val="945"/>
          <w:ins w:author="ai@day-ural.ru" w:date="2024-02-14T19:54:00Z" w:id="106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6E68A9FD" w14:textId="77777777">
            <w:pPr>
              <w:spacing w:after="220" w:line="335" w:lineRule="auto"/>
              <w:rPr>
                <w:ins w:author="ai@day-ural.ru" w:date="2024-02-14T19:54:00Z" w:id="107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08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Вариант 9</w:t>
              </w:r>
            </w:ins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404E39FC" w14:textId="77777777">
            <w:pPr>
              <w:spacing w:after="520" w:line="384" w:lineRule="auto"/>
              <w:rPr>
                <w:ins w:author="ai@day-ural.ru" w:date="2024-02-14T19:54:00Z" w:id="109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10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500&lt;MSE&lt;600</w:t>
              </w:r>
            </w:ins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141341C1" w14:textId="77777777">
            <w:pPr>
              <w:spacing w:after="220" w:line="335" w:lineRule="auto"/>
              <w:rPr>
                <w:ins w:author="ai@day-ural.ru" w:date="2024-02-14T19:54:00Z" w:id="111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12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3 балла</w:t>
              </w:r>
            </w:ins>
          </w:p>
        </w:tc>
      </w:tr>
      <w:tr w:rsidR="00405101" w:rsidTr="00812FEA" w14:paraId="7D5BE96D" w14:textId="77777777">
        <w:trPr>
          <w:trHeight w:val="945"/>
          <w:ins w:author="ai@day-ural.ru" w:date="2024-02-14T19:54:00Z" w:id="113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22A07FE1" w14:textId="77777777">
            <w:pPr>
              <w:spacing w:after="220" w:line="335" w:lineRule="auto"/>
              <w:rPr>
                <w:ins w:author="ai@day-ural.ru" w:date="2024-02-14T19:54:00Z" w:id="114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15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Вариант 10</w:t>
              </w:r>
            </w:ins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0256A286" w14:textId="77777777">
            <w:pPr>
              <w:spacing w:after="520" w:line="384" w:lineRule="auto"/>
              <w:rPr>
                <w:ins w:author="ai@day-ural.ru" w:date="2024-02-14T19:54:00Z" w:id="116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17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600&lt;MSE&lt;700</w:t>
              </w:r>
            </w:ins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50A5A29B" w14:textId="77777777">
            <w:pPr>
              <w:spacing w:after="220" w:line="335" w:lineRule="auto"/>
              <w:rPr>
                <w:ins w:author="ai@day-ural.ru" w:date="2024-02-14T19:54:00Z" w:id="118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19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2 балла</w:t>
              </w:r>
            </w:ins>
          </w:p>
        </w:tc>
      </w:tr>
      <w:tr w:rsidR="00405101" w:rsidTr="00812FEA" w14:paraId="0C6F07A9" w14:textId="77777777">
        <w:trPr>
          <w:trHeight w:val="945"/>
          <w:ins w:author="ai@day-ural.ru" w:date="2024-02-14T19:54:00Z" w:id="120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4A16F8A0" w14:textId="77777777">
            <w:pPr>
              <w:spacing w:after="220" w:line="335" w:lineRule="auto"/>
              <w:rPr>
                <w:ins w:author="ai@day-ural.ru" w:date="2024-02-14T19:54:00Z" w:id="121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22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Вариант 11</w:t>
              </w:r>
            </w:ins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6E4D000B" w14:textId="77777777">
            <w:pPr>
              <w:spacing w:after="520" w:line="384" w:lineRule="auto"/>
              <w:rPr>
                <w:ins w:author="ai@day-ural.ru" w:date="2024-02-14T19:54:00Z" w:id="123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24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700&lt;MSE&lt;800</w:t>
              </w:r>
            </w:ins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1B0791BF" w14:textId="77777777">
            <w:pPr>
              <w:spacing w:after="220" w:line="335" w:lineRule="auto"/>
              <w:rPr>
                <w:ins w:author="ai@day-ural.ru" w:date="2024-02-14T19:54:00Z" w:id="125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26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1 балл</w:t>
              </w:r>
            </w:ins>
          </w:p>
        </w:tc>
      </w:tr>
      <w:tr w:rsidR="00405101" w:rsidTr="00812FEA" w14:paraId="435C9B80" w14:textId="77777777">
        <w:trPr>
          <w:trHeight w:val="945"/>
          <w:ins w:author="ai@day-ural.ru" w:date="2024-02-14T19:54:00Z" w:id="127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1A858582" w14:textId="77777777">
            <w:pPr>
              <w:spacing w:after="220" w:line="335" w:lineRule="auto"/>
              <w:rPr>
                <w:ins w:author="ai@day-ural.ru" w:date="2024-02-14T19:54:00Z" w:id="128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29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Вариант 12</w:t>
              </w:r>
            </w:ins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0F5F9F07" w14:textId="77777777">
            <w:pPr>
              <w:spacing w:after="520" w:line="384" w:lineRule="auto"/>
              <w:rPr>
                <w:ins w:author="ai@day-ural.ru" w:date="2024-02-14T19:54:00Z" w:id="130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31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800&lt;MSE</w:t>
              </w:r>
            </w:ins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62647801" w14:textId="77777777">
            <w:pPr>
              <w:spacing w:after="220" w:line="335" w:lineRule="auto"/>
              <w:rPr>
                <w:ins w:author="ai@day-ural.ru" w:date="2024-02-14T19:54:00Z" w:id="132"/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ins w:author="ai@day-ural.ru" w:date="2024-02-14T19:54:00Z" w:id="133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0 баллов</w:t>
              </w:r>
            </w:ins>
          </w:p>
        </w:tc>
      </w:tr>
    </w:tbl>
    <w:p w:rsidR="00405101" w:rsidP="00405101" w:rsidRDefault="00405101" w14:paraId="52C64EDF" w14:textId="77777777">
      <w:pPr>
        <w:shd w:val="clear" w:color="auto" w:fill="FFFFFF"/>
        <w:spacing w:after="560" w:line="384" w:lineRule="auto"/>
        <w:rPr>
          <w:b/>
          <w:color w:val="313131"/>
          <w:sz w:val="24"/>
          <w:szCs w:val="24"/>
          <w:shd w:val="clear" w:color="auto" w:fill="FEFEFE"/>
        </w:rPr>
      </w:pPr>
      <w:r>
        <w:rPr>
          <w:b/>
          <w:color w:val="313131"/>
          <w:sz w:val="24"/>
          <w:szCs w:val="24"/>
          <w:shd w:val="clear" w:color="auto" w:fill="FEFEFE"/>
        </w:rPr>
        <w:t xml:space="preserve"> </w:t>
      </w:r>
    </w:p>
    <w:p w:rsidR="00405101" w:rsidP="00405101" w:rsidRDefault="00405101" w14:paraId="1CCCA4E5" w14:textId="77777777">
      <w:pPr>
        <w:shd w:val="clear" w:color="auto" w:fill="FFFFFF"/>
        <w:spacing w:before="300" w:after="560" w:line="384" w:lineRule="auto"/>
        <w:rPr>
          <w:b/>
          <w:color w:val="313131"/>
          <w:sz w:val="24"/>
          <w:szCs w:val="24"/>
          <w:shd w:val="clear" w:color="auto" w:fill="FEFEFE"/>
        </w:rPr>
      </w:pPr>
      <w:r>
        <w:rPr>
          <w:b/>
          <w:color w:val="313131"/>
          <w:sz w:val="24"/>
          <w:szCs w:val="24"/>
          <w:shd w:val="clear" w:color="auto" w:fill="FEFEFE"/>
        </w:rPr>
        <w:t>Критерий 2. Наполнение блокнота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7"/>
        <w:gridCol w:w="5412"/>
        <w:gridCol w:w="1806"/>
      </w:tblGrid>
      <w:tr w:rsidR="00405101" w:rsidTr="00812FEA" w14:paraId="26200BFE" w14:textId="77777777">
        <w:trPr>
          <w:trHeight w:val="1290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71DE9D89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1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044E8164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ins w:author="ai@day-ural.ru" w:date="2024-02-14T20:03:00Z" w:id="134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 xml:space="preserve">В дополнение к визуальному анализу и подбору </w:t>
              </w:r>
              <w:proofErr w:type="spellStart"/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гиперпараметров</w:t>
              </w:r>
              <w:proofErr w:type="spellEnd"/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 xml:space="preserve"> модели добавлен анализ модели и её интерпретация. Сделаны выводы о том, какие </w:t>
              </w:r>
              <w:proofErr w:type="spellStart"/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гиперпараметры</w:t>
              </w:r>
              <w:proofErr w:type="spellEnd"/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 xml:space="preserve"> оказались наиболее значимыми для модели.</w:t>
              </w:r>
            </w:ins>
            <w:del w:author="ai@day-ural.ru" w:date="2024-02-14T20:03:00Z" w:id="135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В дополнение к визуальному анализу и анализу гиперпараметров модели добавлен анализ модели и её интерпретация.</w:delText>
              </w:r>
            </w:del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52C68D1A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10 баллов</w:t>
            </w:r>
          </w:p>
        </w:tc>
      </w:tr>
      <w:tr w:rsidR="00405101" w:rsidTr="00812FEA" w14:paraId="7230A357" w14:textId="77777777">
        <w:trPr>
          <w:trHeight w:val="945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3678D82E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lastRenderedPageBreak/>
              <w:t>Вариант 2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550A2C6F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ins w:author="ai@day-ural.ru" w:date="2024-02-14T20:04:00Z" w:id="136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 xml:space="preserve">Дополнительно к визуальному анализу добавлен подбор </w:t>
              </w:r>
              <w:proofErr w:type="spellStart"/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гиперпараметров</w:t>
              </w:r>
              <w:proofErr w:type="spellEnd"/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 xml:space="preserve"> модели.</w:t>
              </w:r>
            </w:ins>
            <w:del w:author="ai@day-ural.ru" w:date="2024-02-14T20:04:00Z" w:id="137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Дополнительно к визуальному анализу добавлен анализ гиперпараметров модели.</w:delText>
              </w:r>
            </w:del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0257825C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7 баллов</w:t>
            </w:r>
          </w:p>
        </w:tc>
      </w:tr>
      <w:tr w:rsidR="00405101" w:rsidTr="00812FEA" w14:paraId="4FE593BF" w14:textId="77777777">
        <w:trPr>
          <w:trHeight w:val="945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4EF728FB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3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7AEC16FF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ins w:author="ai@day-ural.ru" w:date="2024-02-14T20:04:00Z" w:id="138">
              <w:r>
                <w:rPr>
                  <w:rFonts w:ascii="Roboto" w:hAnsi="Roboto" w:eastAsia="Roboto" w:cs="Roboto"/>
                  <w:b/>
                  <w:color w:val="222222"/>
                  <w:sz w:val="24"/>
                  <w:szCs w:val="24"/>
                  <w:shd w:val="clear" w:color="auto" w:fill="FEFEFE"/>
                </w:rPr>
                <w:t>Есть небольшое количество графиков, добавлены комментарии к ним.</w:t>
              </w:r>
            </w:ins>
            <w:del w:author="ai@day-ural.ru" w:date="2024-02-14T20:04:00Z" w:id="139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delText>Добавлено немного визуализаций данных и сделаны комментарии о том, что видно на графиках.</w:delText>
              </w:r>
            </w:del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4E3B3177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4 балла</w:t>
            </w:r>
          </w:p>
        </w:tc>
      </w:tr>
      <w:tr w:rsidR="00405101" w:rsidTr="00812FEA" w14:paraId="2063A01B" w14:textId="77777777">
        <w:trPr>
          <w:trHeight w:val="945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3561E758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4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07F4F676" w14:textId="77777777">
            <w:pPr>
              <w:spacing w:after="520" w:line="384" w:lineRule="auto"/>
              <w:rPr>
                <w:ins w:author="ai@day-ural.ru" w:date="2024-02-14T20:12:00Z" w:id="140"/>
                <w:b/>
                <w:color w:val="313131"/>
                <w:sz w:val="21"/>
                <w:szCs w:val="21"/>
                <w:shd w:val="clear" w:color="auto" w:fill="FEFEFE"/>
              </w:rPr>
            </w:pPr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Запущен лишь базовый пример с небольшими изменениями.</w:t>
            </w:r>
          </w:p>
          <w:p w:rsidR="00405101" w:rsidP="00812FEA" w:rsidRDefault="00405101" w14:paraId="5B9FB806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ins w:author="ai@day-ural.ru" w:date="2024-02-14T20:12:00Z" w:id="141">
              <w:r>
                <w:rPr>
                  <w:b/>
                  <w:color w:val="313131"/>
                  <w:sz w:val="21"/>
                  <w:szCs w:val="21"/>
                  <w:shd w:val="clear" w:color="auto" w:fill="FEFEFE"/>
                </w:rPr>
                <w:t>Или в блокноте слишком много графиков добавленных просто так, без анализа.</w:t>
              </w:r>
            </w:ins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1963B000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1 балл</w:t>
            </w:r>
          </w:p>
        </w:tc>
      </w:tr>
    </w:tbl>
    <w:p w:rsidR="00405101" w:rsidP="00405101" w:rsidRDefault="00405101" w14:paraId="2901F6D0" w14:textId="77777777">
      <w:pPr>
        <w:shd w:val="clear" w:color="auto" w:fill="FFFFFF"/>
        <w:spacing w:after="560" w:line="384" w:lineRule="auto"/>
        <w:rPr>
          <w:b/>
          <w:color w:val="313131"/>
          <w:sz w:val="24"/>
          <w:szCs w:val="24"/>
          <w:shd w:val="clear" w:color="auto" w:fill="FEFEFE"/>
        </w:rPr>
      </w:pPr>
      <w:r>
        <w:rPr>
          <w:b/>
          <w:color w:val="313131"/>
          <w:sz w:val="24"/>
          <w:szCs w:val="24"/>
          <w:shd w:val="clear" w:color="auto" w:fill="FEFEFE"/>
        </w:rPr>
        <w:t xml:space="preserve"> </w:t>
      </w:r>
    </w:p>
    <w:p w:rsidR="00405101" w:rsidP="00405101" w:rsidRDefault="00405101" w14:paraId="4B665C95" w14:textId="77777777">
      <w:pPr>
        <w:shd w:val="clear" w:color="auto" w:fill="FFFFFF"/>
        <w:spacing w:before="300" w:after="560" w:line="384" w:lineRule="auto"/>
        <w:rPr>
          <w:b/>
          <w:color w:val="313131"/>
          <w:sz w:val="24"/>
          <w:szCs w:val="24"/>
          <w:shd w:val="clear" w:color="auto" w:fill="FEFEFE"/>
        </w:rPr>
      </w:pPr>
      <w:r>
        <w:rPr>
          <w:b/>
          <w:color w:val="313131"/>
          <w:sz w:val="24"/>
          <w:szCs w:val="24"/>
          <w:shd w:val="clear" w:color="auto" w:fill="FEFEFE"/>
        </w:rPr>
        <w:t>Критерий 3. Общее оформление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7"/>
        <w:gridCol w:w="5412"/>
        <w:gridCol w:w="1806"/>
      </w:tblGrid>
      <w:tr w:rsidR="00405101" w:rsidTr="00812FEA" w14:paraId="56CDD6DF" w14:textId="77777777">
        <w:trPr>
          <w:trHeight w:val="1590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30FAA3DC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1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1A6CFFB2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Ячейки выполнены без ошибок.</w:t>
            </w:r>
          </w:p>
          <w:p w:rsidR="00405101" w:rsidP="00812FEA" w:rsidRDefault="00405101" w14:paraId="629A2229" w14:textId="77777777">
            <w:pPr>
              <w:spacing w:before="300"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Почти ко всем ячейкам есть оригинальные комментарии, описывающие действия.</w:t>
            </w:r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4E1D5835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5 баллов</w:t>
            </w:r>
          </w:p>
        </w:tc>
      </w:tr>
      <w:tr w:rsidR="00405101" w:rsidTr="00812FEA" w14:paraId="30E43186" w14:textId="77777777">
        <w:trPr>
          <w:trHeight w:val="1590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31B91F40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Вариант 2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25F0A5DB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Ячейки выполнены без ошибок. Но как правило, это просто код без комментариев.</w:t>
            </w:r>
          </w:p>
          <w:p w:rsidR="00405101" w:rsidP="00812FEA" w:rsidRDefault="00405101" w14:paraId="1C17809A" w14:textId="77777777">
            <w:pPr>
              <w:spacing w:before="300"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Авторство сомнительно.</w:t>
            </w:r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4CAD56B5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3 балла</w:t>
            </w:r>
          </w:p>
        </w:tc>
      </w:tr>
      <w:tr w:rsidR="00405101" w:rsidTr="00812FEA" w14:paraId="326BE174" w14:textId="77777777">
        <w:trPr>
          <w:trHeight w:val="1590"/>
        </w:trPr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3D4CBE5E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lastRenderedPageBreak/>
              <w:t>Вариант 3</w:t>
            </w:r>
          </w:p>
        </w:tc>
        <w:tc>
          <w:tcPr>
            <w:tcW w:w="5411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442FEA13" w14:textId="77777777">
            <w:pPr>
              <w:spacing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Блокнот есть, но это просто набор невыполненных ячеек.</w:t>
            </w:r>
          </w:p>
          <w:p w:rsidR="00405101" w:rsidP="00812FEA" w:rsidRDefault="00405101" w14:paraId="7D33B124" w14:textId="77777777">
            <w:pPr>
              <w:spacing w:before="300" w:after="520" w:line="384" w:lineRule="auto"/>
              <w:rPr>
                <w:b/>
                <w:color w:val="313131"/>
                <w:sz w:val="21"/>
                <w:szCs w:val="21"/>
                <w:shd w:val="clear" w:color="auto" w:fill="FEFEFE"/>
              </w:rPr>
            </w:pPr>
            <w:r>
              <w:rPr>
                <w:b/>
                <w:color w:val="313131"/>
                <w:sz w:val="21"/>
                <w:szCs w:val="21"/>
                <w:shd w:val="clear" w:color="auto" w:fill="FEFEFE"/>
              </w:rPr>
              <w:t>Авторство сомнительно.</w:t>
            </w:r>
          </w:p>
        </w:tc>
        <w:tc>
          <w:tcPr>
            <w:tcW w:w="1806" w:type="dxa"/>
            <w:tcBorders>
              <w:top w:val="single" w:color="C8C8C8" w:sz="7" w:space="0"/>
              <w:left w:val="single" w:color="C8C8C8" w:sz="7" w:space="0"/>
              <w:bottom w:val="single" w:color="C8C8C8" w:sz="7" w:space="0"/>
              <w:right w:val="single" w:color="C8C8C8" w:sz="7" w:space="0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05101" w:rsidP="00812FEA" w:rsidRDefault="00405101" w14:paraId="431FB4E7" w14:textId="77777777">
            <w:pPr>
              <w:spacing w:after="220" w:line="335" w:lineRule="auto"/>
              <w:rPr>
                <w:rFonts w:ascii="Roboto" w:hAnsi="Roboto" w:eastAsia="Roboto" w:cs="Roboto"/>
                <w:b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Roboto" w:hAnsi="Roboto" w:eastAsia="Roboto" w:cs="Roboto"/>
                <w:b/>
                <w:color w:val="222222"/>
                <w:sz w:val="21"/>
                <w:szCs w:val="21"/>
                <w:shd w:val="clear" w:color="auto" w:fill="FEFEFE"/>
              </w:rPr>
              <w:t>1 балл</w:t>
            </w:r>
          </w:p>
        </w:tc>
      </w:tr>
    </w:tbl>
    <w:p w:rsidR="00405101" w:rsidP="00405101" w:rsidRDefault="00405101" w14:paraId="4985E5E0" w14:textId="77777777">
      <w:pPr>
        <w:shd w:val="clear" w:color="auto" w:fill="FFFFFF"/>
        <w:spacing w:before="160" w:after="220" w:line="355" w:lineRule="auto"/>
        <w:ind w:left="320" w:right="80"/>
        <w:jc w:val="right"/>
        <w:rPr>
          <w:rFonts w:ascii="Roboto" w:hAnsi="Roboto" w:eastAsia="Roboto" w:cs="Roboto"/>
          <w:b/>
          <w:color w:val="222222"/>
          <w:sz w:val="24"/>
          <w:szCs w:val="24"/>
          <w:shd w:val="clear" w:color="auto" w:fill="FEFEFE"/>
        </w:rPr>
      </w:pPr>
      <w:r>
        <w:rPr>
          <w:szCs w:val="22"/>
        </w:rPr>
        <w:fldChar w:fldCharType="begin"/>
      </w:r>
      <w:r>
        <w:instrText xml:space="preserve"> HYPERLINK "https://lms.skillfactory.ru/xblock/block-v1:SkillFactory+URFUML22p2s+JAN2023+type@vertical+block@91f1c902230849909ae66cee78fbd002?show_title=0&amp;show_bookmark_button=0&amp;recheck_access=1&amp;view=student_view&amp;format=%D0%9F%D1%80%D0%B0%D0%BA%D1%82%D0%B8%D0%BA%D0%B0#35f1b78c42b344358c100c6a0177e13c_debug" </w:instrText>
      </w:r>
      <w:r>
        <w:rPr>
          <w:szCs w:val="22"/>
        </w:rPr>
        <w:fldChar w:fldCharType="separate"/>
      </w:r>
    </w:p>
    <w:bookmarkStart w:name="_v9rxxloxkv2b" w:colFirst="0" w:colLast="0" w:id="142"/>
    <w:bookmarkEnd w:id="142"/>
    <w:p w:rsidR="00405101" w:rsidP="00405101" w:rsidRDefault="00405101" w14:paraId="30D095FF" w14:textId="77777777">
      <w:pPr>
        <w:pStyle w:val="1"/>
        <w:shd w:val="clear" w:color="auto" w:fill="FFFFFF"/>
        <w:spacing w:after="400"/>
      </w:pPr>
      <w:r>
        <w:fldChar w:fldCharType="end"/>
      </w:r>
      <w:r>
        <w:t xml:space="preserve">Оценивание </w:t>
      </w:r>
    </w:p>
    <w:p w:rsidR="00405101" w:rsidP="00405101" w:rsidRDefault="00405101" w14:paraId="4D172663" w14:textId="77777777">
      <w:pPr>
        <w:shd w:val="clear" w:color="auto" w:fill="FFFFFF"/>
        <w:spacing w:after="400"/>
      </w:pPr>
      <w:r>
        <w:t>Данное задание оценивается в рамках промежуточной аттестации.</w:t>
      </w:r>
    </w:p>
    <w:p w:rsidR="00405101" w:rsidP="00405101" w:rsidRDefault="00405101" w14:paraId="0C287A23" w14:textId="77777777">
      <w:pPr>
        <w:shd w:val="clear" w:color="auto" w:fill="FFFFFF"/>
        <w:spacing w:before="160" w:after="220" w:line="355" w:lineRule="auto"/>
        <w:ind w:right="80"/>
        <w:rPr>
          <w:rFonts w:ascii="Roboto" w:hAnsi="Roboto" w:eastAsia="Roboto" w:cs="Roboto"/>
          <w:b/>
          <w:color w:val="222222"/>
          <w:sz w:val="24"/>
          <w:szCs w:val="24"/>
          <w:shd w:val="clear" w:color="auto" w:fill="FEFEFE"/>
        </w:rPr>
      </w:pPr>
      <w:r>
        <w:rPr>
          <w:rFonts w:ascii="Roboto" w:hAnsi="Roboto" w:eastAsia="Roboto" w:cs="Roboto"/>
          <w:b/>
          <w:color w:val="222222"/>
          <w:sz w:val="24"/>
          <w:szCs w:val="24"/>
          <w:shd w:val="clear" w:color="auto" w:fill="FEFEFE"/>
        </w:rPr>
        <w:t>Максимальное количество баллов — 35.</w:t>
      </w:r>
    </w:p>
    <w:p w:rsidR="00405101" w:rsidP="00405101" w:rsidRDefault="00405101" w14:paraId="07E23FD9" w14:textId="77777777"/>
    <w:p w:rsidRPr="00C35D40" w:rsidR="00F77B1B" w:rsidP="00C35D40" w:rsidRDefault="00405101" w14:paraId="31A12A68" w14:textId="4B31C8DE">
      <w:pPr>
        <w:shd w:val="clear" w:color="auto" w:fill="FFFFFF"/>
        <w:spacing w:after="220"/>
        <w:rPr>
          <w:rFonts w:ascii="Roboto" w:hAnsi="Roboto" w:eastAsia="Roboto" w:cs="Roboto"/>
          <w:b/>
          <w:color w:val="313131"/>
          <w:sz w:val="20"/>
          <w:shd w:val="clear" w:color="auto" w:fill="FEFEFE"/>
        </w:rPr>
      </w:pPr>
      <w:r>
        <w:rPr>
          <w:rFonts w:ascii="Roboto" w:hAnsi="Roboto" w:eastAsia="Roboto" w:cs="Roboto"/>
          <w:b/>
          <w:color w:val="222222"/>
          <w:sz w:val="24"/>
          <w:szCs w:val="24"/>
          <w:shd w:val="clear" w:color="auto" w:fill="FEFEFE"/>
        </w:rPr>
        <w:t>Домашнее задание проверит ментор и поставит оценку. Если возникнут сложности, обращайтесь в канал модуля. Желаем успехов! ;)</w:t>
      </w:r>
    </w:p>
    <w:sectPr w:rsidRPr="00C35D40" w:rsidR="00F77B1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Елена Бусарова (Наумова)" w:date="2024-01-18T12:25:00Z" w:id="12">
    <w:p w:rsidR="00405101" w:rsidP="00405101" w:rsidRDefault="00405101" w14:paraId="4FACE67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eastAsia="Arial" w:cs="Arial"/>
          <w:szCs w:val="22"/>
        </w:rPr>
        <w:t>поменять ссылку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ACE6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ACE673" w16cid:durableId="2981D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604"/>
    <w:multiLevelType w:val="multilevel"/>
    <w:tmpl w:val="B13274AA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8656C"/>
    <w:multiLevelType w:val="multilevel"/>
    <w:tmpl w:val="5E9E4AD4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1E2BC2"/>
    <w:multiLevelType w:val="multilevel"/>
    <w:tmpl w:val="DF4CF96C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/>
        <w:color w:val="313131"/>
        <w:sz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CC2FA9"/>
    <w:multiLevelType w:val="multilevel"/>
    <w:tmpl w:val="4B1A90D0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/>
        <w:color w:val="313131"/>
        <w:sz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320B60"/>
    <w:multiLevelType w:val="multilevel"/>
    <w:tmpl w:val="4CC6D050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785CD4"/>
    <w:multiLevelType w:val="multilevel"/>
    <w:tmpl w:val="10027EA2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/>
        <w:color w:val="313131"/>
        <w:sz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F7"/>
    <w:rsid w:val="00197359"/>
    <w:rsid w:val="00405101"/>
    <w:rsid w:val="00417048"/>
    <w:rsid w:val="00565BA3"/>
    <w:rsid w:val="005B5A3E"/>
    <w:rsid w:val="006975E4"/>
    <w:rsid w:val="00775D7C"/>
    <w:rsid w:val="00B16632"/>
    <w:rsid w:val="00BE64EA"/>
    <w:rsid w:val="00C35D40"/>
    <w:rsid w:val="00E474F7"/>
    <w:rsid w:val="00E55B7C"/>
    <w:rsid w:val="00F77B1B"/>
    <w:rsid w:val="145BAFB7"/>
    <w:rsid w:val="488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EBA9"/>
  <w15:chartTrackingRefBased/>
  <w15:docId w15:val="{CC1A9AC1-F7E1-46A2-A8AC-24BA26EB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E64EA"/>
    <w:pPr>
      <w:spacing w:after="0" w:line="276" w:lineRule="auto"/>
    </w:pPr>
    <w:rPr>
      <w:rFonts w:ascii="Arial" w:hAnsi="Arial"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64EA"/>
    <w:pPr>
      <w:keepNext/>
      <w:keepLines/>
      <w:spacing w:before="400" w:after="120"/>
      <w:outlineLvl w:val="0"/>
    </w:pPr>
    <w:rPr>
      <w:sz w:val="4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E64EA"/>
    <w:rPr>
      <w:rFonts w:ascii="Arial" w:hAnsi="Arial" w:eastAsia="Times New Roman" w:cs="Times New Roman"/>
      <w:color w:val="000000"/>
      <w:sz w:val="4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BE64EA"/>
    <w:pPr>
      <w:keepNext/>
      <w:keepLines/>
      <w:spacing w:after="60"/>
    </w:pPr>
    <w:rPr>
      <w:sz w:val="52"/>
    </w:rPr>
  </w:style>
  <w:style w:type="character" w:styleId="a4" w:customStyle="1">
    <w:name w:val="Заголовок Знак"/>
    <w:basedOn w:val="a0"/>
    <w:link w:val="a3"/>
    <w:uiPriority w:val="10"/>
    <w:rsid w:val="00BE64EA"/>
    <w:rPr>
      <w:rFonts w:ascii="Arial" w:hAnsi="Arial" w:eastAsia="Times New Roman" w:cs="Times New Roman"/>
      <w:color w:val="000000"/>
      <w:sz w:val="52"/>
      <w:szCs w:val="20"/>
      <w:lang w:eastAsia="ru-RU"/>
    </w:rPr>
  </w:style>
  <w:style w:type="character" w:styleId="a5">
    <w:name w:val="Hyperlink"/>
    <w:basedOn w:val="a0"/>
    <w:uiPriority w:val="99"/>
    <w:unhideWhenUsed/>
    <w:rsid w:val="004170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7048"/>
    <w:rPr>
      <w:color w:val="605E5C"/>
      <w:shd w:val="clear" w:color="auto" w:fill="E1DFDD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</w:rPr>
  </w:style>
  <w:style w:type="character" w:styleId="a8" w:customStyle="1">
    <w:name w:val="Текст примечания Знак"/>
    <w:basedOn w:val="a0"/>
    <w:link w:val="a7"/>
    <w:uiPriority w:val="99"/>
    <w:semiHidden/>
    <w:rPr>
      <w:rFonts w:ascii="Arial" w:hAnsi="Arial" w:eastAsia="Times New Roman" w:cs="Times New Roman"/>
      <w:color w:val="000000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5B5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contac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s://drive.google.com/file/d/1sSZ9miNy2Ds1xfOBtK2vzhPBYSu_4hv-/view?usp=sharing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8D48E63536544BBCFCE413F8C5CE9" ma:contentTypeVersion="8" ma:contentTypeDescription="Create a new document." ma:contentTypeScope="" ma:versionID="a6807c70e22b2a14319a7f36274a6c07">
  <xsd:schema xmlns:xsd="http://www.w3.org/2001/XMLSchema" xmlns:xs="http://www.w3.org/2001/XMLSchema" xmlns:p="http://schemas.microsoft.com/office/2006/metadata/properties" xmlns:ns2="4edd7df5-596d-4400-a651-287da308d3a6" targetNamespace="http://schemas.microsoft.com/office/2006/metadata/properties" ma:root="true" ma:fieldsID="127d976270ae1f6294af1ccd177eecf3" ns2:_="">
    <xsd:import namespace="4edd7df5-596d-4400-a651-287da308d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d7df5-596d-4400-a651-287da308d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E3771D-3178-434C-BFD2-70D9B0D6FE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ADF7A2-D807-497B-ADE9-FAA0C8436C37}"/>
</file>

<file path=customXml/itemProps3.xml><?xml version="1.0" encoding="utf-8"?>
<ds:datastoreItem xmlns:ds="http://schemas.openxmlformats.org/officeDocument/2006/customXml" ds:itemID="{221CB1DC-1824-4937-B1D0-95F9F3658402}"/>
</file>

<file path=customXml/itemProps4.xml><?xml version="1.0" encoding="utf-8"?>
<ds:datastoreItem xmlns:ds="http://schemas.openxmlformats.org/officeDocument/2006/customXml" ds:itemID="{0DC3C547-8D6A-41AB-AC2F-4AABBF20B1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Maltsev</dc:creator>
  <cp:keywords/>
  <dc:description/>
  <cp:lastModifiedBy>Хамидуллин Усман Робертович</cp:lastModifiedBy>
  <cp:revision>15</cp:revision>
  <dcterms:created xsi:type="dcterms:W3CDTF">2024-02-22T08:13:00Z</dcterms:created>
  <dcterms:modified xsi:type="dcterms:W3CDTF">2024-03-08T13:39:30Z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0x01010029E8D48E63536544BBCFCE413F8C5CE9</vt:lpwstr>
  </property>
</Properties>
</file>